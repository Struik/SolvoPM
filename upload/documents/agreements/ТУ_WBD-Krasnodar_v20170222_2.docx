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790" w:rsidRDefault="00EC41AC">
      <w:pPr>
        <w:pStyle w:val="Title"/>
        <w:rPr>
          <w:rFonts w:cs="Arial"/>
          <w:sz w:val="28"/>
          <w:szCs w:val="28"/>
        </w:rPr>
      </w:pPr>
      <w:r>
        <w:rPr>
          <w:caps/>
          <w:sz w:val="28"/>
          <w:szCs w:val="28"/>
        </w:rPr>
        <w:t xml:space="preserve">ТЕХНИЧЕСКИЕ УСЛОВИЯ НА ИНТЕГРАЦИЮ СИСТЕМЫ «SOLVO.WMS» В СЕТЬ ЗАКАЗЧИКА по проекту </w:t>
      </w:r>
      <w:r>
        <w:rPr>
          <w:sz w:val="28"/>
          <w:szCs w:val="28"/>
        </w:rPr>
        <w:t>«</w:t>
      </w:r>
      <w:r w:rsidR="007769FF">
        <w:rPr>
          <w:sz w:val="28"/>
          <w:szCs w:val="28"/>
        </w:rPr>
        <w:t>Вимм-Билль-Данн (г</w:t>
      </w:r>
      <w:proofErr w:type="gramStart"/>
      <w:r w:rsidR="007769FF">
        <w:rPr>
          <w:sz w:val="28"/>
          <w:szCs w:val="28"/>
        </w:rPr>
        <w:t>.К</w:t>
      </w:r>
      <w:proofErr w:type="gramEnd"/>
      <w:r w:rsidR="007769FF">
        <w:rPr>
          <w:sz w:val="28"/>
          <w:szCs w:val="28"/>
        </w:rPr>
        <w:t>раснодар)</w:t>
      </w:r>
      <w:r>
        <w:rPr>
          <w:sz w:val="28"/>
          <w:szCs w:val="28"/>
        </w:rPr>
        <w:t>».</w:t>
      </w:r>
    </w:p>
    <w:p w:rsidR="00483790" w:rsidRDefault="00EC41AC">
      <w:pPr>
        <w:pStyle w:val="Title"/>
        <w:rPr>
          <w:rFonts w:ascii="Arial" w:hAnsi="Arial" w:cs="Arial"/>
          <w:sz w:val="20"/>
          <w:szCs w:val="20"/>
        </w:rPr>
      </w:pPr>
      <w:r>
        <w:rPr>
          <w:rFonts w:cs="Arial"/>
          <w:sz w:val="28"/>
          <w:szCs w:val="28"/>
        </w:rPr>
        <w:t xml:space="preserve">( КОД ПРОЕКТА  </w:t>
      </w:r>
      <w:r>
        <w:rPr>
          <w:rFonts w:cs="Arial"/>
          <w:color w:val="FF0000"/>
          <w:sz w:val="28"/>
          <w:szCs w:val="28"/>
        </w:rPr>
        <w:t>XXX</w:t>
      </w:r>
      <w:proofErr w:type="gramStart"/>
      <w:r>
        <w:rPr>
          <w:rFonts w:cs="Arial"/>
          <w:sz w:val="28"/>
          <w:szCs w:val="28"/>
        </w:rPr>
        <w:t xml:space="preserve"> )</w:t>
      </w:r>
      <w:proofErr w:type="gramEnd"/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>
      <w:pPr>
        <w:sectPr w:rsidR="00483790">
          <w:pgSz w:w="11906" w:h="16838"/>
          <w:pgMar w:top="850" w:right="850" w:bottom="850" w:left="1134" w:header="720" w:footer="720" w:gutter="0"/>
          <w:cols w:space="720"/>
          <w:docGrid w:linePitch="360"/>
        </w:sectPr>
      </w:pPr>
    </w:p>
    <w:p w:rsidR="00483790" w:rsidRDefault="00483790">
      <w:pPr>
        <w:rPr>
          <w:rFonts w:ascii="Arial" w:hAnsi="Arial" w:cs="Arial"/>
          <w:sz w:val="18"/>
          <w:szCs w:val="18"/>
        </w:rPr>
      </w:pPr>
    </w:p>
    <w:p w:rsidR="00483790" w:rsidRPr="00CB6622" w:rsidRDefault="00EC41AC">
      <w:pPr>
        <w:pStyle w:val="WW-1111111"/>
        <w:spacing w:line="36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Версия ТУ от:  </w:t>
      </w:r>
      <w:r w:rsidR="00CB6622" w:rsidRPr="00CB6622">
        <w:rPr>
          <w:rFonts w:ascii="Arial" w:hAnsi="Arial" w:cs="Arial"/>
          <w:i/>
          <w:iCs/>
          <w:sz w:val="18"/>
          <w:szCs w:val="18"/>
        </w:rPr>
        <w:t>22.02.2017</w:t>
      </w:r>
    </w:p>
    <w:p w:rsidR="00483790" w:rsidRDefault="00EC41AC">
      <w:pPr>
        <w:pStyle w:val="WW-1111111"/>
        <w:spacing w:line="200" w:lineRule="atLeas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lastRenderedPageBreak/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>Локация:</w:t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color w:val="FF0000"/>
          <w:sz w:val="18"/>
          <w:szCs w:val="18"/>
        </w:rPr>
        <w:t>РФ, Город</w:t>
      </w:r>
    </w:p>
    <w:p w:rsidR="00483790" w:rsidRDefault="00EC41AC">
      <w:pPr>
        <w:pStyle w:val="WW-1111111"/>
        <w:spacing w:line="200" w:lineRule="atLeast"/>
        <w:rPr>
          <w:rFonts w:ascii="Arial" w:hAnsi="Arial" w:cs="Arial"/>
        </w:rPr>
        <w:sectPr w:rsidR="00483790">
          <w:type w:val="continuous"/>
          <w:pgSz w:w="11906" w:h="16838"/>
          <w:pgMar w:top="850" w:right="850" w:bottom="850" w:left="1134" w:header="720" w:footer="720" w:gutter="0"/>
          <w:cols w:num="2" w:space="0"/>
          <w:docGrid w:linePitch="360"/>
        </w:sectPr>
      </w:pP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>Часовой пояс:</w:t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color w:val="FF0000"/>
          <w:sz w:val="18"/>
          <w:szCs w:val="18"/>
        </w:rPr>
        <w:t>UTC+4</w:t>
      </w: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483790" w:rsidP="00D34735">
      <w:pPr>
        <w:jc w:val="center"/>
        <w:rPr>
          <w:rFonts w:ascii="Arial" w:hAnsi="Arial" w:cs="Arial"/>
          <w:i/>
          <w:iCs/>
          <w:sz w:val="16"/>
          <w:szCs w:val="16"/>
        </w:rPr>
      </w:pPr>
    </w:p>
    <w:p w:rsidR="00483790" w:rsidRDefault="00483790">
      <w:pPr>
        <w:pStyle w:val="WW-1111111"/>
        <w:spacing w:line="360" w:lineRule="auto"/>
        <w:rPr>
          <w:rFonts w:ascii="Arial" w:hAnsi="Arial" w:cs="Arial"/>
          <w:b/>
          <w:bCs/>
          <w:i/>
          <w:iCs/>
          <w:color w:val="FF0000"/>
        </w:rPr>
      </w:pPr>
    </w:p>
    <w:p w:rsidR="00483790" w:rsidRDefault="00483790">
      <w:pPr>
        <w:snapToGrid w:val="0"/>
        <w:rPr>
          <w:rFonts w:ascii="Arial" w:hAnsi="Arial" w:cs="Arial"/>
          <w:sz w:val="20"/>
          <w:szCs w:val="20"/>
        </w:rPr>
      </w:pPr>
    </w:p>
    <w:p w:rsidR="00483790" w:rsidRDefault="00EC41AC">
      <w:pPr>
        <w:pStyle w:val="Heading2"/>
        <w:rPr>
          <w:rFonts w:ascii="DejaVu Sans" w:hAnsi="DejaVu Sans" w:cs="DejaVu Sans"/>
          <w:color w:val="3DEB3D"/>
          <w:sz w:val="20"/>
          <w:szCs w:val="20"/>
        </w:rPr>
      </w:pPr>
      <w:r>
        <w:rPr>
          <w:iCs w:val="0"/>
          <w:szCs w:val="24"/>
        </w:rPr>
        <w:t>Контактные лица по  IT-вопросам.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025"/>
        <w:gridCol w:w="2985"/>
        <w:gridCol w:w="2682"/>
      </w:tblGrid>
      <w:tr w:rsidR="00CB6622" w:rsidTr="00543C2F">
        <w:trPr>
          <w:tblHeader/>
        </w:trPr>
        <w:tc>
          <w:tcPr>
            <w:tcW w:w="19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hAnsi="Arial" w:cs="Arial"/>
                <w:i w:val="0"/>
                <w:iCs w:val="0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Фамилия</w:t>
            </w:r>
          </w:p>
        </w:tc>
        <w:tc>
          <w:tcPr>
            <w:tcW w:w="20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hAnsi="Arial" w:cs="Arial"/>
                <w:i w:val="0"/>
                <w:iCs w:val="0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Должность</w:t>
            </w:r>
          </w:p>
        </w:tc>
        <w:tc>
          <w:tcPr>
            <w:tcW w:w="2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hAnsi="Arial" w:cs="Arial"/>
                <w:i w:val="0"/>
                <w:iCs w:val="0"/>
                <w:sz w:val="20"/>
              </w:rPr>
            </w:pPr>
            <w:proofErr w:type="spellStart"/>
            <w:r>
              <w:rPr>
                <w:rFonts w:ascii="Arial" w:hAnsi="Arial" w:cs="Arial"/>
                <w:i w:val="0"/>
                <w:iCs w:val="0"/>
                <w:sz w:val="20"/>
              </w:rPr>
              <w:t>E-Mail</w:t>
            </w:r>
            <w:proofErr w:type="spellEnd"/>
          </w:p>
        </w:tc>
        <w:tc>
          <w:tcPr>
            <w:tcW w:w="2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eastAsia="Courier New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Телефон</w:t>
            </w:r>
          </w:p>
        </w:tc>
      </w:tr>
      <w:tr w:rsidR="00CB6622" w:rsidTr="00543C2F"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Pr="006D48BA" w:rsidRDefault="00CB6622" w:rsidP="00543C2F">
            <w:pPr>
              <w:pStyle w:val="BodyText"/>
              <w:spacing w:line="10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Андрей Крапивин</w:t>
            </w:r>
          </w:p>
        </w:tc>
        <w:tc>
          <w:tcPr>
            <w:tcW w:w="2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hAnsi="Arial" w:cs="Arial"/>
                <w:b w:val="0"/>
                <w:i w:val="0"/>
                <w:iCs w:val="0"/>
                <w:sz w:val="20"/>
              </w:rPr>
            </w:pPr>
            <w:r>
              <w:rPr>
                <w:rFonts w:ascii="Arial" w:hAnsi="Arial" w:cs="Arial"/>
                <w:b w:val="0"/>
                <w:i w:val="0"/>
                <w:iCs w:val="0"/>
                <w:sz w:val="20"/>
              </w:rPr>
              <w:t xml:space="preserve">Менеджер по управлению клиентскими системами </w:t>
            </w:r>
          </w:p>
        </w:tc>
        <w:tc>
          <w:tcPr>
            <w:tcW w:w="2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Default="00CB6622" w:rsidP="00543C2F">
            <w:pPr>
              <w:pStyle w:val="a4"/>
              <w:jc w:val="left"/>
              <w:rPr>
                <w:rFonts w:ascii="Arial" w:hAnsi="Arial" w:cs="Arial"/>
                <w:b w:val="0"/>
                <w:i w:val="0"/>
                <w:iCs w:val="0"/>
                <w:sz w:val="20"/>
              </w:rPr>
            </w:pPr>
            <w:r w:rsidRPr="00136FFA">
              <w:rPr>
                <w:rFonts w:ascii="Arial" w:hAnsi="Arial" w:cs="Arial"/>
                <w:b w:val="0"/>
                <w:i w:val="0"/>
                <w:iCs w:val="0"/>
                <w:sz w:val="20"/>
              </w:rPr>
              <w:t>andrey.krapivin@pepsico.com</w:t>
            </w:r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6622" w:rsidRPr="00136FFA" w:rsidRDefault="00CB6622" w:rsidP="00543C2F">
            <w:pPr>
              <w:pStyle w:val="BodyText"/>
              <w:spacing w:line="100" w:lineRule="atLeas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+7 </w:t>
            </w:r>
            <w:r w:rsidRPr="00136FFA">
              <w:rPr>
                <w:rFonts w:ascii="Arial" w:hAnsi="Arial" w:cs="Arial"/>
                <w:sz w:val="20"/>
                <w:lang w:val="en-US"/>
              </w:rPr>
              <w:t>919 103 30 16</w:t>
            </w:r>
          </w:p>
        </w:tc>
      </w:tr>
      <w:tr w:rsidR="00CB6622" w:rsidTr="00543C2F">
        <w:tc>
          <w:tcPr>
            <w:tcW w:w="19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Pr="00D34735" w:rsidRDefault="00644C54" w:rsidP="00543C2F">
            <w:pPr>
              <w:pStyle w:val="a5"/>
              <w:snapToGrid w:val="0"/>
              <w:spacing w:after="120"/>
              <w:rPr>
                <w:rFonts w:ascii="Arial" w:hAnsi="Arial" w:cs="Arial"/>
              </w:rPr>
            </w:pPr>
            <w:r w:rsidRPr="00D34735">
              <w:rPr>
                <w:rFonts w:ascii="Arial" w:hAnsi="Arial" w:cs="Arial"/>
              </w:rPr>
              <w:t>Михаил Голик</w:t>
            </w:r>
          </w:p>
        </w:tc>
        <w:tc>
          <w:tcPr>
            <w:tcW w:w="20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Pr="00D34735" w:rsidRDefault="00644C54" w:rsidP="00543C2F">
            <w:pPr>
              <w:pStyle w:val="a3"/>
              <w:snapToGrid w:val="0"/>
              <w:rPr>
                <w:rFonts w:ascii="Arial" w:hAnsi="Arial" w:cs="Arial"/>
                <w:sz w:val="20"/>
              </w:rPr>
            </w:pPr>
            <w:r w:rsidRPr="00D34735">
              <w:rPr>
                <w:rFonts w:ascii="Arial" w:hAnsi="Arial" w:cs="Arial" w:hint="cs"/>
                <w:sz w:val="20"/>
              </w:rPr>
              <w:t>Ведущий</w:t>
            </w:r>
            <w:r w:rsidRPr="00D34735">
              <w:rPr>
                <w:rFonts w:ascii="Arial" w:hAnsi="Arial" w:cs="Arial"/>
                <w:sz w:val="20"/>
              </w:rPr>
              <w:t xml:space="preserve"> </w:t>
            </w:r>
            <w:r w:rsidRPr="00D34735">
              <w:rPr>
                <w:rFonts w:ascii="Arial" w:hAnsi="Arial" w:cs="Arial" w:hint="cs"/>
                <w:sz w:val="20"/>
              </w:rPr>
              <w:t>специалист</w:t>
            </w:r>
            <w:r w:rsidRPr="00D34735">
              <w:rPr>
                <w:rFonts w:ascii="Arial" w:hAnsi="Arial" w:cs="Arial"/>
                <w:sz w:val="20"/>
              </w:rPr>
              <w:t xml:space="preserve"> </w:t>
            </w:r>
            <w:r w:rsidRPr="00D34735">
              <w:rPr>
                <w:rFonts w:ascii="Arial" w:hAnsi="Arial" w:cs="Arial" w:hint="cs"/>
                <w:sz w:val="20"/>
              </w:rPr>
              <w:t>поддержки</w:t>
            </w:r>
            <w:r w:rsidRPr="00D34735">
              <w:rPr>
                <w:rFonts w:ascii="Arial" w:hAnsi="Arial" w:cs="Arial"/>
                <w:sz w:val="20"/>
              </w:rPr>
              <w:t xml:space="preserve"> </w:t>
            </w:r>
            <w:r w:rsidRPr="00D34735">
              <w:rPr>
                <w:rFonts w:ascii="Arial" w:hAnsi="Arial" w:cs="Arial" w:hint="cs"/>
                <w:sz w:val="20"/>
              </w:rPr>
              <w:t>информационных</w:t>
            </w:r>
            <w:r w:rsidRPr="00D34735">
              <w:rPr>
                <w:rFonts w:ascii="Arial" w:hAnsi="Arial" w:cs="Arial"/>
                <w:sz w:val="20"/>
              </w:rPr>
              <w:t xml:space="preserve"> </w:t>
            </w:r>
            <w:r w:rsidRPr="00D34735">
              <w:rPr>
                <w:rFonts w:ascii="Arial" w:hAnsi="Arial" w:cs="Arial" w:hint="cs"/>
                <w:sz w:val="20"/>
              </w:rPr>
              <w:t>систем</w:t>
            </w:r>
          </w:p>
        </w:tc>
        <w:tc>
          <w:tcPr>
            <w:tcW w:w="29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B6622" w:rsidRPr="00D34735" w:rsidRDefault="00644C54" w:rsidP="00543C2F">
            <w:pPr>
              <w:pStyle w:val="a5"/>
              <w:snapToGrid w:val="0"/>
              <w:spacing w:after="120"/>
            </w:pPr>
            <w:r w:rsidRPr="00D34735">
              <w:t>Mihail.Golik@pepsico.com</w:t>
            </w:r>
            <w:hyperlink r:id="rId7" w:history="1"/>
          </w:p>
        </w:tc>
        <w:tc>
          <w:tcPr>
            <w:tcW w:w="2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B6622" w:rsidRPr="00D34735" w:rsidRDefault="00644C54" w:rsidP="00543C2F">
            <w:pPr>
              <w:pStyle w:val="a5"/>
              <w:snapToGrid w:val="0"/>
              <w:spacing w:after="120"/>
              <w:rPr>
                <w:rFonts w:ascii="Arial" w:hAnsi="Arial" w:cs="Arial"/>
              </w:rPr>
            </w:pPr>
            <w:r w:rsidRPr="00D34735">
              <w:rPr>
                <w:rFonts w:ascii="Arial" w:hAnsi="Arial" w:cs="Arial"/>
              </w:rPr>
              <w:t>+7 916 519 4264</w:t>
            </w:r>
          </w:p>
        </w:tc>
      </w:tr>
    </w:tbl>
    <w:p w:rsidR="00483790" w:rsidRDefault="00483790"/>
    <w:p w:rsidR="00483790" w:rsidRDefault="00483790"/>
    <w:p w:rsidR="00483790" w:rsidRDefault="00483790"/>
    <w:p w:rsidR="00483790" w:rsidRDefault="00483790"/>
    <w:p w:rsidR="00483790" w:rsidRDefault="00483790"/>
    <w:p w:rsidR="00483790" w:rsidRDefault="00EC41AC">
      <w:pPr>
        <w:pStyle w:val="Heading2"/>
        <w:rPr>
          <w:rFonts w:cs="Arial"/>
          <w:sz w:val="20"/>
          <w:szCs w:val="20"/>
        </w:rPr>
      </w:pPr>
      <w:r>
        <w:rPr>
          <w:iCs w:val="0"/>
        </w:rPr>
        <w:t>Оборудование, сетевая топология, адресация и маршрутизация.</w:t>
      </w:r>
    </w:p>
    <w:p w:rsidR="00483790" w:rsidRDefault="00483790">
      <w:pPr>
        <w:ind w:left="720"/>
        <w:rPr>
          <w:rFonts w:ascii="Arial" w:hAnsi="Arial" w:cs="Arial"/>
          <w:sz w:val="20"/>
          <w:szCs w:val="20"/>
        </w:rPr>
      </w:pPr>
    </w:p>
    <w:p w:rsidR="00CB6622" w:rsidRDefault="00EC41AC" w:rsidP="00644C54">
      <w:pPr>
        <w:spacing w:line="36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483790" w:rsidRDefault="00EC41AC">
      <w:pPr>
        <w:pStyle w:val="WW-111111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Комплект основных серверов си</w:t>
      </w:r>
      <w:r w:rsidR="00CB6622">
        <w:rPr>
          <w:rFonts w:ascii="Arial" w:eastAsia="Arial" w:hAnsi="Arial" w:cs="Arial"/>
        </w:rPr>
        <w:t>стемы «SOLVO.WMS» состоит из</w:t>
      </w:r>
      <w:ins w:id="0" w:author="Mihail Golik" w:date="2017-02-22T18:01:00Z">
        <w:r w:rsidR="00644C54">
          <w:rPr>
            <w:rFonts w:ascii="Arial" w:eastAsia="Arial" w:hAnsi="Arial" w:cs="Arial"/>
          </w:rPr>
          <w:t xml:space="preserve"> </w:t>
        </w:r>
      </w:ins>
      <w:r w:rsidR="00CB6622">
        <w:rPr>
          <w:rFonts w:ascii="Arial" w:eastAsia="Arial" w:hAnsi="Arial" w:cs="Arial"/>
        </w:rPr>
        <w:t>шести</w:t>
      </w:r>
      <w:r>
        <w:rPr>
          <w:rFonts w:ascii="Arial" w:eastAsia="Arial" w:hAnsi="Arial" w:cs="Arial"/>
        </w:rPr>
        <w:t xml:space="preserve"> (четырех) единиц: двух основных </w:t>
      </w:r>
      <w:r w:rsidR="00CB6622">
        <w:rPr>
          <w:rFonts w:ascii="Arial" w:eastAsia="Arial" w:hAnsi="Arial" w:cs="Arial"/>
        </w:rPr>
        <w:t xml:space="preserve">виртуальных </w:t>
      </w:r>
      <w:r>
        <w:rPr>
          <w:rFonts w:ascii="Arial" w:eastAsia="Arial" w:hAnsi="Arial" w:cs="Arial"/>
        </w:rPr>
        <w:t>серверов</w:t>
      </w:r>
      <w:r w:rsidR="00CB6622">
        <w:rPr>
          <w:rFonts w:ascii="Arial" w:eastAsia="Arial" w:hAnsi="Arial" w:cs="Arial"/>
        </w:rPr>
        <w:t xml:space="preserve"> (сервер приложения и сервер баз данных)</w:t>
      </w:r>
      <w:r>
        <w:rPr>
          <w:rFonts w:ascii="Arial" w:eastAsia="Arial" w:hAnsi="Arial" w:cs="Arial"/>
        </w:rPr>
        <w:t>, вспомогательного</w:t>
      </w:r>
      <w:r w:rsidR="00644C54">
        <w:rPr>
          <w:rFonts w:ascii="Arial" w:eastAsia="Arial" w:hAnsi="Arial" w:cs="Arial"/>
        </w:rPr>
        <w:t xml:space="preserve"> виртуального</w:t>
      </w:r>
      <w:r>
        <w:rPr>
          <w:rFonts w:ascii="Arial" w:eastAsia="Arial" w:hAnsi="Arial" w:cs="Arial"/>
        </w:rPr>
        <w:t xml:space="preserve"> сервера отчетов и печати, </w:t>
      </w:r>
      <w:r w:rsidR="00CB6622">
        <w:rPr>
          <w:rFonts w:ascii="Arial" w:eastAsia="Arial" w:hAnsi="Arial" w:cs="Arial"/>
        </w:rPr>
        <w:t xml:space="preserve">трех </w:t>
      </w:r>
      <w:r w:rsidR="00644C54">
        <w:rPr>
          <w:rFonts w:ascii="Arial" w:eastAsia="Arial" w:hAnsi="Arial" w:cs="Arial"/>
        </w:rPr>
        <w:t xml:space="preserve">виртуальных </w:t>
      </w:r>
      <w:r w:rsidR="00CB6622">
        <w:rPr>
          <w:rFonts w:ascii="Arial" w:eastAsia="Arial" w:hAnsi="Arial" w:cs="Arial"/>
        </w:rPr>
        <w:t>серверов</w:t>
      </w:r>
      <w:r>
        <w:rPr>
          <w:rFonts w:ascii="Arial" w:eastAsia="Arial" w:hAnsi="Arial" w:cs="Arial"/>
        </w:rPr>
        <w:t xml:space="preserve"> тестирования</w:t>
      </w:r>
      <w:r w:rsidR="00CB6622">
        <w:rPr>
          <w:rFonts w:ascii="Arial" w:eastAsia="Arial" w:hAnsi="Arial" w:cs="Arial"/>
        </w:rPr>
        <w:t xml:space="preserve"> (</w:t>
      </w:r>
      <w:r w:rsidR="009A7EB8">
        <w:rPr>
          <w:rFonts w:ascii="Arial" w:eastAsia="Arial" w:hAnsi="Arial" w:cs="Arial"/>
        </w:rPr>
        <w:t xml:space="preserve">тестовый </w:t>
      </w:r>
      <w:r w:rsidR="00CB6622">
        <w:rPr>
          <w:rFonts w:ascii="Arial" w:eastAsia="Arial" w:hAnsi="Arial" w:cs="Arial"/>
        </w:rPr>
        <w:t xml:space="preserve">сервер приложений, </w:t>
      </w:r>
      <w:r w:rsidR="009A7EB8">
        <w:rPr>
          <w:rFonts w:ascii="Arial" w:eastAsia="Arial" w:hAnsi="Arial" w:cs="Arial"/>
        </w:rPr>
        <w:t xml:space="preserve">тестовый </w:t>
      </w:r>
      <w:r w:rsidR="00CB6622">
        <w:rPr>
          <w:rFonts w:ascii="Arial" w:eastAsia="Arial" w:hAnsi="Arial" w:cs="Arial"/>
        </w:rPr>
        <w:t xml:space="preserve">сервер баз данных и </w:t>
      </w:r>
      <w:r w:rsidR="009A7EB8">
        <w:rPr>
          <w:rFonts w:ascii="Arial" w:eastAsia="Arial" w:hAnsi="Arial" w:cs="Arial"/>
        </w:rPr>
        <w:t>тестовый</w:t>
      </w:r>
      <w:r w:rsidR="00CB6622">
        <w:rPr>
          <w:rFonts w:ascii="Arial" w:eastAsia="Arial" w:hAnsi="Arial" w:cs="Arial"/>
        </w:rPr>
        <w:t xml:space="preserve"> сервер печати)</w:t>
      </w:r>
      <w:r>
        <w:rPr>
          <w:rFonts w:ascii="Arial" w:eastAsia="Arial" w:hAnsi="Arial" w:cs="Arial"/>
        </w:rPr>
        <w:t xml:space="preserve">.  </w:t>
      </w:r>
    </w:p>
    <w:p w:rsidR="00644C54" w:rsidRPr="00644C54" w:rsidRDefault="00644C54">
      <w:pPr>
        <w:pStyle w:val="WW-1111111"/>
        <w:spacing w:line="36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Основные</w:t>
      </w:r>
      <w:proofErr w:type="gramEnd"/>
      <w:r>
        <w:rPr>
          <w:rFonts w:ascii="Arial" w:eastAsia="Arial" w:hAnsi="Arial" w:cs="Arial"/>
        </w:rPr>
        <w:t xml:space="preserve"> и вспомогательный сервера размещаются в Лондонском датацентре заказчика (</w:t>
      </w:r>
      <w:r>
        <w:rPr>
          <w:rFonts w:ascii="Arial" w:eastAsia="Arial" w:hAnsi="Arial" w:cs="Arial"/>
          <w:lang w:val="en-US"/>
        </w:rPr>
        <w:t>LDC</w:t>
      </w:r>
      <w:r w:rsidRPr="00D3473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, тестовые сервера во </w:t>
      </w:r>
      <w:proofErr w:type="spellStart"/>
      <w:r>
        <w:rPr>
          <w:rFonts w:ascii="Arial" w:eastAsia="Arial" w:hAnsi="Arial" w:cs="Arial"/>
        </w:rPr>
        <w:t>Франкфуртском</w:t>
      </w:r>
      <w:proofErr w:type="spellEnd"/>
      <w:r>
        <w:rPr>
          <w:rFonts w:ascii="Arial" w:eastAsia="Arial" w:hAnsi="Arial" w:cs="Arial"/>
        </w:rPr>
        <w:t xml:space="preserve"> датацентре заказчика (</w:t>
      </w:r>
      <w:r>
        <w:rPr>
          <w:rFonts w:ascii="Arial" w:eastAsia="Arial" w:hAnsi="Arial" w:cs="Arial"/>
          <w:lang w:val="en-US"/>
        </w:rPr>
        <w:t>FDC</w:t>
      </w:r>
      <w:r>
        <w:rPr>
          <w:rFonts w:ascii="Arial" w:eastAsia="Arial" w:hAnsi="Arial" w:cs="Arial"/>
        </w:rPr>
        <w:t>).</w:t>
      </w:r>
    </w:p>
    <w:p w:rsidR="009A7EB8" w:rsidRDefault="00EC41AC">
      <w:pPr>
        <w:pStyle w:val="WW-1111111"/>
        <w:spacing w:line="360" w:lineRule="auto"/>
        <w:rPr>
          <w:rFonts w:ascii="Arial" w:eastAsia="Arial" w:hAnsi="Arial" w:cs="Arial"/>
        </w:rPr>
      </w:pPr>
      <w:commentRangeStart w:id="1"/>
      <w:r>
        <w:rPr>
          <w:rFonts w:ascii="Arial" w:eastAsia="Arial" w:hAnsi="Arial" w:cs="Arial"/>
        </w:rPr>
        <w:tab/>
        <w:t xml:space="preserve">Основные сервера </w:t>
      </w:r>
      <w:r w:rsidR="00D34735">
        <w:rPr>
          <w:rFonts w:ascii="Arial" w:eastAsia="Arial" w:hAnsi="Arial" w:cs="Arial"/>
        </w:rPr>
        <w:t xml:space="preserve">приложений и баз данных </w:t>
      </w:r>
      <w:r>
        <w:rPr>
          <w:rFonts w:ascii="Arial" w:eastAsia="Arial" w:hAnsi="Arial" w:cs="Arial"/>
        </w:rPr>
        <w:t xml:space="preserve">идентичны по </w:t>
      </w:r>
      <w:r w:rsidR="009A7EB8">
        <w:rPr>
          <w:rFonts w:ascii="Arial" w:eastAsia="Arial" w:hAnsi="Arial" w:cs="Arial"/>
        </w:rPr>
        <w:t xml:space="preserve">виртуальной </w:t>
      </w:r>
      <w:r>
        <w:rPr>
          <w:rFonts w:ascii="Arial" w:eastAsia="Arial" w:hAnsi="Arial" w:cs="Arial"/>
        </w:rPr>
        <w:t>аппаратной конфигурации</w:t>
      </w:r>
      <w:r w:rsidR="00EE700B">
        <w:rPr>
          <w:rFonts w:ascii="Arial" w:eastAsia="Arial" w:hAnsi="Arial" w:cs="Arial"/>
        </w:rPr>
        <w:t xml:space="preserve"> (количество ядер, оперативной памяти, дискового пространства)</w:t>
      </w:r>
      <w:r w:rsidR="009A7EB8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commentRangeEnd w:id="1"/>
      <w:r w:rsidR="00644C54">
        <w:rPr>
          <w:rStyle w:val="CommentReference"/>
          <w:rFonts w:ascii="Liberation Serif" w:eastAsia="DejaVu Sans" w:hAnsi="Liberation Serif" w:cs="Times New Roman"/>
        </w:rPr>
        <w:commentReference w:id="1"/>
      </w:r>
    </w:p>
    <w:p w:rsidR="009A7EB8" w:rsidRDefault="009A7EB8">
      <w:pPr>
        <w:pStyle w:val="WW-1111111"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</w:t>
      </w:r>
      <w:r w:rsidR="00EC41AC">
        <w:rPr>
          <w:rFonts w:ascii="Arial" w:eastAsia="Arial" w:hAnsi="Arial" w:cs="Arial"/>
        </w:rPr>
        <w:t>остав установленного программного обеспечения</w:t>
      </w:r>
      <w:r>
        <w:rPr>
          <w:rFonts w:ascii="Arial" w:eastAsia="Arial" w:hAnsi="Arial" w:cs="Arial"/>
        </w:rPr>
        <w:t>:</w:t>
      </w:r>
    </w:p>
    <w:p w:rsidR="009A7EB8" w:rsidRPr="009A7EB8" w:rsidRDefault="009A7EB8" w:rsidP="00D60F25">
      <w:pPr>
        <w:pStyle w:val="WW-1111111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Сервер приложений </w:t>
      </w:r>
      <w:r w:rsidRPr="009A7EB8">
        <w:rPr>
          <w:rFonts w:ascii="Arial" w:eastAsia="Arial" w:hAnsi="Arial" w:cs="Arial"/>
          <w:color w:val="000000" w:themeColor="text1"/>
        </w:rPr>
        <w:t xml:space="preserve">инсталлирован в виртуальной среде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VMware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vSphere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в датацентре заказчика </w:t>
      </w:r>
      <w:r>
        <w:rPr>
          <w:rFonts w:ascii="Arial" w:eastAsia="Arial" w:hAnsi="Arial" w:cs="Arial"/>
          <w:color w:val="000000" w:themeColor="text1"/>
        </w:rPr>
        <w:t xml:space="preserve">и </w:t>
      </w:r>
      <w:r>
        <w:rPr>
          <w:rFonts w:ascii="Arial" w:eastAsia="Arial" w:hAnsi="Arial" w:cs="Arial"/>
        </w:rPr>
        <w:t xml:space="preserve">работает под управлением ОС </w:t>
      </w:r>
      <w:r>
        <w:rPr>
          <w:rFonts w:ascii="Arial" w:eastAsia="Arial" w:hAnsi="Arial" w:cs="Arial"/>
          <w:lang w:val="en-US"/>
        </w:rPr>
        <w:t>Red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Hat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Enterprise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Linux</w:t>
      </w:r>
      <w:r w:rsidRPr="009A7EB8">
        <w:rPr>
          <w:rFonts w:ascii="Arial" w:eastAsia="Arial" w:hAnsi="Arial" w:cs="Arial"/>
        </w:rPr>
        <w:t xml:space="preserve"> 6.8 </w:t>
      </w:r>
      <w:r>
        <w:rPr>
          <w:rFonts w:ascii="Arial" w:eastAsia="Arial" w:hAnsi="Arial" w:cs="Arial"/>
          <w:lang w:val="en-US"/>
        </w:rPr>
        <w:t>x</w:t>
      </w:r>
      <w:r w:rsidRPr="009A7EB8">
        <w:rPr>
          <w:rFonts w:ascii="Arial" w:eastAsia="Arial" w:hAnsi="Arial" w:cs="Arial"/>
        </w:rPr>
        <w:t>86_64</w:t>
      </w:r>
    </w:p>
    <w:p w:rsidR="00483790" w:rsidRPr="009A7EB8" w:rsidRDefault="009A7EB8" w:rsidP="00D60F25">
      <w:pPr>
        <w:pStyle w:val="WW-1111111"/>
        <w:numPr>
          <w:ilvl w:val="0"/>
          <w:numId w:val="6"/>
        </w:numPr>
        <w:spacing w:line="36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>Сервер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баз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данных</w:t>
      </w:r>
      <w:r w:rsidRPr="009A7EB8">
        <w:rPr>
          <w:rFonts w:ascii="Arial" w:eastAsia="Arial" w:hAnsi="Arial" w:cs="Arial"/>
        </w:rPr>
        <w:t xml:space="preserve"> </w:t>
      </w:r>
      <w:r w:rsidRPr="009A7EB8">
        <w:rPr>
          <w:rFonts w:ascii="Arial" w:eastAsia="Arial" w:hAnsi="Arial" w:cs="Arial"/>
          <w:color w:val="000000" w:themeColor="text1"/>
        </w:rPr>
        <w:t xml:space="preserve">инсталлирован в виртуальной среде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VMware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vSphere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в датацентре заказчика </w:t>
      </w:r>
      <w:r>
        <w:rPr>
          <w:rFonts w:ascii="Arial" w:eastAsia="Arial" w:hAnsi="Arial" w:cs="Arial"/>
          <w:color w:val="000000" w:themeColor="text1"/>
        </w:rPr>
        <w:t xml:space="preserve">и </w:t>
      </w:r>
      <w:r>
        <w:rPr>
          <w:rFonts w:ascii="Arial" w:eastAsia="Arial" w:hAnsi="Arial" w:cs="Arial"/>
        </w:rPr>
        <w:t>работает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под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управлением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SUSE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Linux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Enterprise</w:t>
      </w:r>
      <w:r w:rsidRPr="009A7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Server</w:t>
      </w:r>
      <w:r w:rsidRPr="009A7EB8">
        <w:rPr>
          <w:rFonts w:ascii="Arial" w:eastAsia="Arial" w:hAnsi="Arial" w:cs="Arial"/>
        </w:rPr>
        <w:t xml:space="preserve"> 11 </w:t>
      </w:r>
      <w:r>
        <w:rPr>
          <w:rFonts w:ascii="Arial" w:eastAsia="Arial" w:hAnsi="Arial" w:cs="Arial"/>
          <w:lang w:val="en-US"/>
        </w:rPr>
        <w:t>x</w:t>
      </w:r>
      <w:r w:rsidRPr="009A7EB8">
        <w:rPr>
          <w:rFonts w:ascii="Arial" w:eastAsia="Arial" w:hAnsi="Arial" w:cs="Arial"/>
        </w:rPr>
        <w:t xml:space="preserve">86_64 </w:t>
      </w:r>
      <w:r w:rsidR="00EC41AC">
        <w:rPr>
          <w:rFonts w:ascii="Arial" w:eastAsia="Arial" w:hAnsi="Arial" w:cs="Arial"/>
        </w:rPr>
        <w:t>и</w:t>
      </w:r>
      <w:r w:rsidR="00EC41AC" w:rsidRPr="009A7EB8">
        <w:rPr>
          <w:rFonts w:ascii="Arial" w:eastAsia="Arial" w:hAnsi="Arial" w:cs="Arial"/>
        </w:rPr>
        <w:t xml:space="preserve"> </w:t>
      </w:r>
      <w:r w:rsidR="00EC41AC">
        <w:rPr>
          <w:rFonts w:ascii="Arial" w:eastAsia="Arial" w:hAnsi="Arial" w:cs="Arial"/>
        </w:rPr>
        <w:t>СУБД</w:t>
      </w:r>
      <w:r w:rsidR="00EC41AC" w:rsidRPr="009A7EB8">
        <w:rPr>
          <w:rFonts w:ascii="Arial" w:eastAsia="Arial" w:hAnsi="Arial" w:cs="Arial"/>
        </w:rPr>
        <w:t xml:space="preserve"> </w:t>
      </w:r>
      <w:r w:rsidR="00EC41AC" w:rsidRPr="009A7EB8">
        <w:rPr>
          <w:rFonts w:ascii="Arial" w:eastAsia="Arial" w:hAnsi="Arial" w:cs="Arial"/>
          <w:color w:val="000000" w:themeColor="text1"/>
          <w:lang w:val="en-US"/>
        </w:rPr>
        <w:t>Oracle</w:t>
      </w:r>
      <w:r w:rsidR="00EC41AC" w:rsidRPr="009A7EB8">
        <w:rPr>
          <w:rFonts w:ascii="Arial" w:eastAsia="Arial" w:hAnsi="Arial" w:cs="Arial"/>
          <w:color w:val="000000" w:themeColor="text1"/>
        </w:rPr>
        <w:t xml:space="preserve"> </w:t>
      </w:r>
      <w:r w:rsidR="00EC41AC" w:rsidRPr="009A7EB8">
        <w:rPr>
          <w:rFonts w:ascii="Arial" w:eastAsia="Arial" w:hAnsi="Arial" w:cs="Arial"/>
          <w:color w:val="000000" w:themeColor="text1"/>
          <w:lang w:val="en-US"/>
        </w:rPr>
        <w:t>Database</w:t>
      </w:r>
      <w:r w:rsidR="00EC41AC" w:rsidRPr="009A7EB8">
        <w:rPr>
          <w:rFonts w:ascii="Arial" w:eastAsia="Arial" w:hAnsi="Arial" w:cs="Arial"/>
          <w:color w:val="000000" w:themeColor="text1"/>
        </w:rPr>
        <w:t xml:space="preserve"> 12</w:t>
      </w:r>
      <w:r w:rsidR="00EC41AC" w:rsidRPr="009A7EB8">
        <w:rPr>
          <w:rFonts w:ascii="Arial" w:eastAsia="Arial" w:hAnsi="Arial" w:cs="Arial"/>
          <w:color w:val="000000" w:themeColor="text1"/>
          <w:lang w:val="en-US"/>
        </w:rPr>
        <w:t>c</w:t>
      </w:r>
      <w:r w:rsidR="00EC41AC" w:rsidRPr="009A7EB8">
        <w:rPr>
          <w:rFonts w:ascii="Arial" w:eastAsia="Arial" w:hAnsi="Arial" w:cs="Arial"/>
          <w:color w:val="000000" w:themeColor="text1"/>
        </w:rPr>
        <w:t xml:space="preserve"> </w:t>
      </w:r>
      <w:r w:rsidRPr="009A7EB8">
        <w:rPr>
          <w:rFonts w:ascii="Arial" w:eastAsia="Arial" w:hAnsi="Arial" w:cs="Arial"/>
          <w:color w:val="000000" w:themeColor="text1"/>
        </w:rPr>
        <w:t xml:space="preserve"> </w:t>
      </w:r>
      <w:r w:rsidRPr="009A7EB8">
        <w:rPr>
          <w:rFonts w:ascii="Arial" w:eastAsia="Arial" w:hAnsi="Arial" w:cs="Arial"/>
          <w:color w:val="000000" w:themeColor="text1"/>
          <w:lang w:val="en-US"/>
        </w:rPr>
        <w:lastRenderedPageBreak/>
        <w:t>Enterprise</w:t>
      </w:r>
      <w:r w:rsidRPr="009A7EB8">
        <w:rPr>
          <w:rFonts w:ascii="Arial" w:eastAsia="Arial" w:hAnsi="Arial" w:cs="Arial"/>
          <w:color w:val="000000" w:themeColor="text1"/>
        </w:rPr>
        <w:t xml:space="preserve"> </w:t>
      </w:r>
      <w:r w:rsidRPr="009A7EB8">
        <w:rPr>
          <w:rFonts w:ascii="Arial" w:eastAsia="Arial" w:hAnsi="Arial" w:cs="Arial"/>
          <w:color w:val="000000" w:themeColor="text1"/>
          <w:lang w:val="en-US"/>
        </w:rPr>
        <w:t>edition</w:t>
      </w:r>
    </w:p>
    <w:p w:rsidR="00483790" w:rsidRDefault="00EC41AC" w:rsidP="00D60F25">
      <w:pPr>
        <w:pStyle w:val="WW-1111111"/>
        <w:numPr>
          <w:ilvl w:val="0"/>
          <w:numId w:val="6"/>
        </w:numPr>
        <w:spacing w:line="360" w:lineRule="auto"/>
        <w:rPr>
          <w:rFonts w:ascii="Arial" w:eastAsia="Arial" w:hAnsi="Arial" w:cs="Symbol"/>
        </w:rPr>
      </w:pPr>
      <w:r>
        <w:rPr>
          <w:rFonts w:ascii="Arial" w:eastAsia="Arial" w:hAnsi="Arial" w:cs="Arial"/>
        </w:rPr>
        <w:t>Сервер отчетов и печати (</w:t>
      </w:r>
      <w:r w:rsidRPr="009A7EB8">
        <w:rPr>
          <w:rFonts w:ascii="Arial" w:eastAsia="Arial" w:hAnsi="Arial" w:cs="Arial"/>
          <w:color w:val="000000" w:themeColor="text1"/>
        </w:rPr>
        <w:t>для SOLVO.WMS</w:t>
      </w:r>
      <w:r>
        <w:rPr>
          <w:rFonts w:ascii="Arial" w:eastAsia="Arial" w:hAnsi="Arial" w:cs="Arial"/>
        </w:rPr>
        <w:t xml:space="preserve">) применяется для печати отчетов и этикеток, с использованием специального программного обеспечения: </w:t>
      </w:r>
      <w:r>
        <w:rPr>
          <w:rFonts w:ascii="Arial" w:eastAsia="Arial" w:hAnsi="Arial" w:cs="Symbol"/>
        </w:rPr>
        <w:t xml:space="preserve">SAP </w:t>
      </w:r>
      <w:proofErr w:type="spellStart"/>
      <w:r>
        <w:rPr>
          <w:rFonts w:ascii="Arial" w:eastAsia="Arial" w:hAnsi="Arial" w:cs="Symbol"/>
        </w:rPr>
        <w:t>Crystal</w:t>
      </w:r>
      <w:proofErr w:type="spellEnd"/>
      <w:r>
        <w:rPr>
          <w:rFonts w:ascii="Arial" w:eastAsia="Arial" w:hAnsi="Arial" w:cs="Symbol"/>
        </w:rPr>
        <w:t xml:space="preserve"> </w:t>
      </w:r>
      <w:proofErr w:type="spellStart"/>
      <w:r>
        <w:rPr>
          <w:rFonts w:ascii="Arial" w:eastAsia="Arial" w:hAnsi="Arial" w:cs="Symbol"/>
        </w:rPr>
        <w:t>Reports</w:t>
      </w:r>
      <w:proofErr w:type="spellEnd"/>
      <w:r>
        <w:rPr>
          <w:rFonts w:ascii="Arial" w:eastAsia="Arial" w:hAnsi="Arial" w:cs="Symbol"/>
        </w:rPr>
        <w:t xml:space="preserve"> </w:t>
      </w:r>
      <w:r w:rsidR="009A7EB8" w:rsidRPr="009A7EB8">
        <w:rPr>
          <w:rFonts w:ascii="Arial" w:eastAsia="Arial" w:hAnsi="Arial" w:cs="Symbol"/>
        </w:rPr>
        <w:t>16</w:t>
      </w:r>
      <w:r>
        <w:rPr>
          <w:rFonts w:ascii="Arial" w:eastAsia="Arial" w:hAnsi="Arial" w:cs="Symbol"/>
        </w:rPr>
        <w:t xml:space="preserve">. Сервер </w:t>
      </w:r>
      <w:r w:rsidR="009A7EB8" w:rsidRPr="009A7EB8">
        <w:rPr>
          <w:rFonts w:ascii="Arial" w:eastAsia="Arial" w:hAnsi="Arial" w:cs="Arial"/>
          <w:color w:val="000000" w:themeColor="text1"/>
        </w:rPr>
        <w:t xml:space="preserve">инсталлирован в виртуальной среде </w:t>
      </w:r>
      <w:proofErr w:type="spellStart"/>
      <w:r w:rsidR="009A7EB8" w:rsidRPr="009A7EB8">
        <w:rPr>
          <w:rFonts w:ascii="Arial" w:eastAsia="Arial" w:hAnsi="Arial" w:cs="Arial"/>
          <w:color w:val="000000" w:themeColor="text1"/>
        </w:rPr>
        <w:t>VMware</w:t>
      </w:r>
      <w:proofErr w:type="spellEnd"/>
      <w:r w:rsidR="009A7EB8"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9A7EB8" w:rsidRPr="009A7EB8">
        <w:rPr>
          <w:rFonts w:ascii="Arial" w:eastAsia="Arial" w:hAnsi="Arial" w:cs="Arial"/>
          <w:color w:val="000000" w:themeColor="text1"/>
        </w:rPr>
        <w:t>vSphere</w:t>
      </w:r>
      <w:proofErr w:type="spellEnd"/>
      <w:r w:rsidR="009A7EB8" w:rsidRPr="009A7EB8">
        <w:rPr>
          <w:rFonts w:ascii="Arial" w:eastAsia="Arial" w:hAnsi="Arial" w:cs="Arial"/>
          <w:color w:val="000000" w:themeColor="text1"/>
        </w:rPr>
        <w:t xml:space="preserve"> в датацентре заказчика </w:t>
      </w:r>
      <w:r w:rsidR="009A7EB8">
        <w:rPr>
          <w:rFonts w:ascii="Arial" w:eastAsia="Arial" w:hAnsi="Arial" w:cs="Arial"/>
          <w:color w:val="000000" w:themeColor="text1"/>
        </w:rPr>
        <w:t xml:space="preserve">и </w:t>
      </w:r>
      <w:r>
        <w:rPr>
          <w:rFonts w:ascii="Arial" w:eastAsia="Arial" w:hAnsi="Arial" w:cs="Symbol"/>
        </w:rPr>
        <w:t xml:space="preserve">работает под управлением ОС </w:t>
      </w:r>
      <w:proofErr w:type="spellStart"/>
      <w:r>
        <w:rPr>
          <w:rFonts w:ascii="Arial" w:eastAsia="Arial" w:hAnsi="Arial" w:cs="Symbol"/>
        </w:rPr>
        <w:t>Microsoft</w:t>
      </w:r>
      <w:proofErr w:type="spellEnd"/>
      <w:r>
        <w:rPr>
          <w:rFonts w:ascii="Arial" w:eastAsia="Arial" w:hAnsi="Arial" w:cs="Symbol"/>
        </w:rPr>
        <w:t xml:space="preserve"> </w:t>
      </w:r>
      <w:proofErr w:type="spellStart"/>
      <w:r>
        <w:rPr>
          <w:rFonts w:ascii="Arial" w:eastAsia="Arial" w:hAnsi="Arial" w:cs="Symbol"/>
        </w:rPr>
        <w:t>Windows</w:t>
      </w:r>
      <w:proofErr w:type="spellEnd"/>
      <w:r>
        <w:rPr>
          <w:rFonts w:ascii="Arial" w:eastAsia="Arial" w:hAnsi="Arial" w:cs="Symbol"/>
        </w:rPr>
        <w:t xml:space="preserve"> </w:t>
      </w:r>
      <w:proofErr w:type="spellStart"/>
      <w:r>
        <w:rPr>
          <w:rFonts w:ascii="Arial" w:eastAsia="Arial" w:hAnsi="Arial" w:cs="Symbol"/>
        </w:rPr>
        <w:t>Server</w:t>
      </w:r>
      <w:proofErr w:type="spellEnd"/>
      <w:r>
        <w:rPr>
          <w:rFonts w:ascii="Arial" w:eastAsia="Arial" w:hAnsi="Arial" w:cs="Symbol"/>
        </w:rPr>
        <w:t xml:space="preserve"> </w:t>
      </w:r>
      <w:r w:rsidR="009A7EB8" w:rsidRPr="009A7EB8">
        <w:rPr>
          <w:rFonts w:ascii="Arial" w:eastAsia="Arial" w:hAnsi="Arial" w:cs="Symbol"/>
        </w:rPr>
        <w:t>2012</w:t>
      </w:r>
      <w:r w:rsidR="009A7EB8">
        <w:rPr>
          <w:rFonts w:ascii="Arial" w:eastAsia="Arial" w:hAnsi="Arial" w:cs="Symbol"/>
          <w:lang w:val="en-US"/>
        </w:rPr>
        <w:t>R</w:t>
      </w:r>
      <w:r w:rsidR="009A7EB8" w:rsidRPr="009A7EB8">
        <w:rPr>
          <w:rFonts w:ascii="Arial" w:eastAsia="Arial" w:hAnsi="Arial" w:cs="Symbol"/>
        </w:rPr>
        <w:t xml:space="preserve">2. </w:t>
      </w:r>
      <w:r>
        <w:rPr>
          <w:rFonts w:ascii="Arial" w:eastAsia="Arial" w:hAnsi="Arial" w:cs="Symbol"/>
        </w:rPr>
        <w:t xml:space="preserve"> Установк</w:t>
      </w:r>
      <w:r w:rsidR="009A7EB8">
        <w:rPr>
          <w:rFonts w:ascii="Arial" w:eastAsia="Arial" w:hAnsi="Arial" w:cs="Symbol"/>
        </w:rPr>
        <w:t>а</w:t>
      </w:r>
      <w:r>
        <w:rPr>
          <w:rFonts w:ascii="Arial" w:eastAsia="Arial" w:hAnsi="Arial" w:cs="Symbol"/>
        </w:rPr>
        <w:t xml:space="preserve"> ОС на данном сервере выполняется Заказчиком, установк</w:t>
      </w:r>
      <w:r w:rsidR="009A7EB8">
        <w:rPr>
          <w:rFonts w:ascii="Arial" w:eastAsia="Arial" w:hAnsi="Arial" w:cs="Symbol"/>
        </w:rPr>
        <w:t>а</w:t>
      </w:r>
      <w:r>
        <w:rPr>
          <w:rFonts w:ascii="Arial" w:eastAsia="Arial" w:hAnsi="Arial" w:cs="Symbol"/>
        </w:rPr>
        <w:t xml:space="preserve"> и настройк</w:t>
      </w:r>
      <w:r w:rsidR="009A7EB8">
        <w:rPr>
          <w:rFonts w:ascii="Arial" w:eastAsia="Arial" w:hAnsi="Arial" w:cs="Symbol"/>
        </w:rPr>
        <w:t>а</w:t>
      </w:r>
      <w:r>
        <w:rPr>
          <w:rFonts w:ascii="Arial" w:eastAsia="Arial" w:hAnsi="Arial" w:cs="Symbol"/>
        </w:rPr>
        <w:t xml:space="preserve"> </w:t>
      </w:r>
      <w:proofErr w:type="gramStart"/>
      <w:r>
        <w:rPr>
          <w:rFonts w:ascii="Arial" w:eastAsia="Arial" w:hAnsi="Arial" w:cs="Symbol"/>
        </w:rPr>
        <w:t>ПО</w:t>
      </w:r>
      <w:proofErr w:type="gramEnd"/>
      <w:r>
        <w:rPr>
          <w:rFonts w:ascii="Arial" w:eastAsia="Arial" w:hAnsi="Arial" w:cs="Symbol"/>
        </w:rPr>
        <w:t xml:space="preserve"> — Исполнителем.</w:t>
      </w:r>
    </w:p>
    <w:p w:rsidR="009A7EB8" w:rsidRDefault="009A7EB8">
      <w:pPr>
        <w:pStyle w:val="WW-1111111"/>
        <w:spacing w:line="360" w:lineRule="auto"/>
        <w:rPr>
          <w:rFonts w:ascii="Arial" w:eastAsia="Arial" w:hAnsi="Arial" w:cs="Symbol"/>
        </w:rPr>
      </w:pPr>
      <w:r>
        <w:rPr>
          <w:rFonts w:ascii="Arial" w:eastAsia="Arial" w:hAnsi="Arial" w:cs="Symbol"/>
        </w:rPr>
        <w:tab/>
        <w:t xml:space="preserve">Администрирование и настройка </w:t>
      </w:r>
      <w:r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VMware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vSphere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в датацентре заказчика </w:t>
      </w:r>
      <w:r>
        <w:rPr>
          <w:rFonts w:ascii="Arial" w:eastAsia="Arial" w:hAnsi="Arial" w:cs="Arial"/>
          <w:color w:val="000000" w:themeColor="text1"/>
        </w:rPr>
        <w:t>осуществляется заказчиком</w:t>
      </w:r>
    </w:p>
    <w:p w:rsidR="00483790" w:rsidRDefault="009A7EB8" w:rsidP="009A7EB8">
      <w:pPr>
        <w:pStyle w:val="WW-1111111"/>
        <w:tabs>
          <w:tab w:val="left" w:pos="1141"/>
        </w:tabs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</w:t>
      </w:r>
      <w:r w:rsidR="00EC41AC">
        <w:rPr>
          <w:rFonts w:ascii="Arial" w:eastAsia="Arial" w:hAnsi="Arial" w:cs="Arial"/>
        </w:rPr>
        <w:t>Сервер</w:t>
      </w:r>
      <w:r>
        <w:rPr>
          <w:rFonts w:ascii="Arial" w:eastAsia="Arial" w:hAnsi="Arial" w:cs="Arial"/>
        </w:rPr>
        <w:t>ы</w:t>
      </w:r>
      <w:r w:rsidR="00EC41AC">
        <w:rPr>
          <w:rFonts w:ascii="Arial" w:eastAsia="Arial" w:hAnsi="Arial" w:cs="Arial"/>
        </w:rPr>
        <w:t xml:space="preserve"> тестирования предназначен</w:t>
      </w:r>
      <w:r>
        <w:rPr>
          <w:rFonts w:ascii="Arial" w:eastAsia="Arial" w:hAnsi="Arial" w:cs="Arial"/>
        </w:rPr>
        <w:t>ы</w:t>
      </w:r>
      <w:r w:rsidR="00EC41AC">
        <w:rPr>
          <w:rFonts w:ascii="Arial" w:eastAsia="Arial" w:hAnsi="Arial" w:cs="Arial"/>
        </w:rPr>
        <w:t xml:space="preserve"> для  проверки релизов, самостоятельной разработки отчетов и использу</w:t>
      </w:r>
      <w:r>
        <w:rPr>
          <w:rFonts w:ascii="Arial" w:eastAsia="Arial" w:hAnsi="Arial" w:cs="Arial"/>
        </w:rPr>
        <w:t>ю</w:t>
      </w:r>
      <w:r w:rsidR="00EC41AC">
        <w:rPr>
          <w:rFonts w:ascii="Arial" w:eastAsia="Arial" w:hAnsi="Arial" w:cs="Arial"/>
        </w:rPr>
        <w:t>тся для обучения сотрудников.  Сервер</w:t>
      </w:r>
      <w:r>
        <w:rPr>
          <w:rFonts w:ascii="Arial" w:eastAsia="Arial" w:hAnsi="Arial" w:cs="Arial"/>
        </w:rPr>
        <w:t>ы</w:t>
      </w:r>
      <w:r w:rsidR="00EC41AC">
        <w:rPr>
          <w:rFonts w:ascii="Arial" w:eastAsia="Arial" w:hAnsi="Arial" w:cs="Arial"/>
        </w:rPr>
        <w:t xml:space="preserve"> </w:t>
      </w:r>
      <w:r w:rsidRPr="009A7EB8">
        <w:rPr>
          <w:rFonts w:ascii="Arial" w:eastAsia="Arial" w:hAnsi="Arial" w:cs="Arial"/>
          <w:color w:val="000000" w:themeColor="text1"/>
        </w:rPr>
        <w:t>инсталлир</w:t>
      </w:r>
      <w:r>
        <w:rPr>
          <w:rFonts w:ascii="Arial" w:eastAsia="Arial" w:hAnsi="Arial" w:cs="Arial"/>
          <w:color w:val="000000" w:themeColor="text1"/>
        </w:rPr>
        <w:t xml:space="preserve">ованы </w:t>
      </w:r>
      <w:r w:rsidRPr="009A7EB8">
        <w:rPr>
          <w:rFonts w:ascii="Arial" w:eastAsia="Arial" w:hAnsi="Arial" w:cs="Arial"/>
          <w:color w:val="000000" w:themeColor="text1"/>
        </w:rPr>
        <w:t xml:space="preserve">в виртуальной среде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VMware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9A7EB8">
        <w:rPr>
          <w:rFonts w:ascii="Arial" w:eastAsia="Arial" w:hAnsi="Arial" w:cs="Arial"/>
          <w:color w:val="000000" w:themeColor="text1"/>
        </w:rPr>
        <w:t>vSphere</w:t>
      </w:r>
      <w:proofErr w:type="spellEnd"/>
      <w:r w:rsidRPr="009A7EB8">
        <w:rPr>
          <w:rFonts w:ascii="Arial" w:eastAsia="Arial" w:hAnsi="Arial" w:cs="Arial"/>
          <w:color w:val="000000" w:themeColor="text1"/>
        </w:rPr>
        <w:t xml:space="preserve"> в датацентре </w:t>
      </w:r>
      <w:r>
        <w:rPr>
          <w:rFonts w:ascii="Arial" w:eastAsia="Arial" w:hAnsi="Arial" w:cs="Arial"/>
          <w:color w:val="000000" w:themeColor="text1"/>
        </w:rPr>
        <w:t xml:space="preserve">заказчика. </w:t>
      </w:r>
      <w:r w:rsidR="00EC41AC">
        <w:rPr>
          <w:rFonts w:ascii="Arial" w:eastAsia="Arial" w:hAnsi="Arial" w:cs="Arial"/>
        </w:rPr>
        <w:t xml:space="preserve"> </w:t>
      </w:r>
      <w:proofErr w:type="gramStart"/>
      <w:r w:rsidR="00EC41AC">
        <w:rPr>
          <w:rFonts w:ascii="Arial" w:eastAsia="Arial" w:hAnsi="Arial" w:cs="Arial"/>
        </w:rPr>
        <w:t>Состав ПО идентичен основным серверам.</w:t>
      </w:r>
      <w:proofErr w:type="gramEnd"/>
    </w:p>
    <w:p w:rsidR="002375C9" w:rsidRDefault="00EC41AC" w:rsidP="00A75BBC">
      <w:pPr>
        <w:pStyle w:val="WW-111111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2375C9">
        <w:rPr>
          <w:rFonts w:ascii="Arial" w:hAnsi="Arial" w:cs="Arial"/>
        </w:rPr>
        <w:t>Отказоусточивость</w:t>
      </w:r>
      <w:proofErr w:type="spellEnd"/>
      <w:r w:rsidR="002375C9">
        <w:rPr>
          <w:rFonts w:ascii="Arial" w:hAnsi="Arial" w:cs="Arial"/>
        </w:rPr>
        <w:t xml:space="preserve"> работы основных серверов и вспомогательного сервера отчетов и печати обеспечивается </w:t>
      </w:r>
      <w:r w:rsidR="00F40F39">
        <w:rPr>
          <w:rFonts w:ascii="Arial" w:hAnsi="Arial" w:cs="Arial"/>
        </w:rPr>
        <w:t xml:space="preserve">избыточностью оборудования хостинга виртуальных машин. </w:t>
      </w:r>
      <w:r w:rsidR="002375C9">
        <w:rPr>
          <w:rFonts w:ascii="Arial" w:hAnsi="Arial" w:cs="Arial"/>
        </w:rPr>
        <w:t>За решение по отказоустойчивости отвечает Заказчик.</w:t>
      </w:r>
    </w:p>
    <w:p w:rsidR="00483790" w:rsidRDefault="00EC41AC">
      <w:pPr>
        <w:pStyle w:val="WW-1111111"/>
        <w:spacing w:line="360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</w:rPr>
        <w:t>Основные сервера</w:t>
      </w:r>
      <w:r w:rsidR="002375C9">
        <w:rPr>
          <w:rFonts w:ascii="Arial" w:hAnsi="Arial" w:cs="Arial"/>
        </w:rPr>
        <w:t xml:space="preserve"> и вспомогательный сервер отчетов и печати</w:t>
      </w:r>
      <w:r>
        <w:rPr>
          <w:rFonts w:ascii="Arial" w:hAnsi="Arial" w:cs="Arial"/>
        </w:rPr>
        <w:t xml:space="preserve"> обладают </w:t>
      </w:r>
      <w:r w:rsidR="00A75BBC">
        <w:rPr>
          <w:rFonts w:ascii="Arial" w:hAnsi="Arial" w:cs="Arial"/>
          <w:lang w:val="en-US"/>
        </w:rPr>
        <w:t>Disaster</w:t>
      </w:r>
      <w:r w:rsidR="00A75BBC" w:rsidRPr="00A75BBC">
        <w:rPr>
          <w:rFonts w:ascii="Arial" w:hAnsi="Arial" w:cs="Arial"/>
        </w:rPr>
        <w:t xml:space="preserve"> </w:t>
      </w:r>
      <w:r w:rsidR="00A75BBC">
        <w:rPr>
          <w:rFonts w:ascii="Arial" w:hAnsi="Arial" w:cs="Arial"/>
          <w:lang w:val="en-US"/>
        </w:rPr>
        <w:t>Recovery</w:t>
      </w:r>
      <w:r w:rsidR="00A75BBC" w:rsidRPr="00A75BBC">
        <w:rPr>
          <w:rFonts w:ascii="Arial" w:hAnsi="Arial" w:cs="Arial"/>
        </w:rPr>
        <w:t xml:space="preserve"> </w:t>
      </w:r>
      <w:r w:rsidR="00A75BBC">
        <w:rPr>
          <w:rFonts w:ascii="Arial" w:hAnsi="Arial" w:cs="Arial"/>
          <w:lang w:val="en-US"/>
        </w:rPr>
        <w:t>service</w:t>
      </w:r>
      <w:r w:rsidR="00A75BBC" w:rsidRPr="00A75BBC">
        <w:rPr>
          <w:rFonts w:ascii="Arial" w:hAnsi="Arial" w:cs="Arial"/>
        </w:rPr>
        <w:t xml:space="preserve"> </w:t>
      </w:r>
      <w:r w:rsidR="00A75BBC">
        <w:rPr>
          <w:rFonts w:ascii="Arial" w:hAnsi="Arial" w:cs="Arial"/>
        </w:rPr>
        <w:t xml:space="preserve">в </w:t>
      </w:r>
      <w:r w:rsidR="002375C9">
        <w:rPr>
          <w:rFonts w:ascii="Arial" w:hAnsi="Arial" w:cs="Arial"/>
        </w:rPr>
        <w:t xml:space="preserve">резервном </w:t>
      </w:r>
      <w:r w:rsidR="00A75BBC">
        <w:rPr>
          <w:rFonts w:ascii="Arial" w:hAnsi="Arial" w:cs="Arial"/>
        </w:rPr>
        <w:t>датацентре заказчика</w:t>
      </w:r>
      <w:r w:rsidR="002375C9">
        <w:rPr>
          <w:rFonts w:ascii="Arial" w:hAnsi="Arial" w:cs="Arial"/>
        </w:rPr>
        <w:t xml:space="preserve"> (</w:t>
      </w:r>
      <w:r w:rsidR="002375C9">
        <w:rPr>
          <w:rFonts w:ascii="Arial" w:hAnsi="Arial" w:cs="Arial"/>
          <w:lang w:val="en-US"/>
        </w:rPr>
        <w:t>FDC</w:t>
      </w:r>
      <w:r w:rsidR="002375C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применяемый для повышения отказоустойчивости и позволяющий сервер</w:t>
      </w:r>
      <w:r w:rsidR="00A75BBC">
        <w:rPr>
          <w:rFonts w:ascii="Arial" w:hAnsi="Arial" w:cs="Arial"/>
        </w:rPr>
        <w:t>ам,</w:t>
      </w:r>
      <w:r>
        <w:rPr>
          <w:rFonts w:ascii="Arial" w:hAnsi="Arial" w:cs="Arial"/>
        </w:rPr>
        <w:t xml:space="preserve"> </w:t>
      </w:r>
      <w:r w:rsidR="00A75BBC">
        <w:rPr>
          <w:rFonts w:ascii="Arial" w:hAnsi="Arial" w:cs="Arial"/>
        </w:rPr>
        <w:t>в случае инцидента в датацентре заказчика, запускаться в другом датацентре заказчика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r w:rsidR="00A75BBC">
        <w:rPr>
          <w:rFonts w:ascii="Arial" w:hAnsi="Arial" w:cs="Arial"/>
        </w:rPr>
        <w:t xml:space="preserve"> За  </w:t>
      </w:r>
      <w:r w:rsidR="00A75BBC">
        <w:rPr>
          <w:rFonts w:ascii="Arial" w:hAnsi="Arial" w:cs="Arial"/>
          <w:lang w:val="en-US"/>
        </w:rPr>
        <w:t>DR</w:t>
      </w:r>
      <w:r w:rsidR="00A75BBC" w:rsidRPr="00D60F25">
        <w:rPr>
          <w:rFonts w:ascii="Arial" w:hAnsi="Arial" w:cs="Arial"/>
        </w:rPr>
        <w:t xml:space="preserve"> </w:t>
      </w:r>
      <w:r w:rsidR="00A75BBC">
        <w:rPr>
          <w:rFonts w:ascii="Arial" w:hAnsi="Arial" w:cs="Arial"/>
        </w:rPr>
        <w:t>решение отказоустойчивости отвечает заказчик.</w:t>
      </w:r>
      <w:r>
        <w:rPr>
          <w:rFonts w:ascii="Arial" w:eastAsia="Arial" w:hAnsi="Arial" w:cs="Arial"/>
        </w:rPr>
        <w:tab/>
      </w:r>
    </w:p>
    <w:p w:rsidR="00483790" w:rsidRDefault="00EC41AC">
      <w:pPr>
        <w:tabs>
          <w:tab w:val="left" w:pos="108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Таблица 1. Адреса сетевых интерфейсов серверов.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50"/>
        <w:gridCol w:w="960"/>
        <w:gridCol w:w="1635"/>
        <w:gridCol w:w="1992"/>
        <w:gridCol w:w="3689"/>
      </w:tblGrid>
      <w:tr w:rsidR="00483790" w:rsidTr="007769FF">
        <w:tc>
          <w:tcPr>
            <w:tcW w:w="1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Default="00EC41AC">
            <w:pPr>
              <w:snapToGrid w:val="0"/>
              <w:ind w:left="-5" w:right="-5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Сервер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Default="00EC41AC" w:rsidP="0067646A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Default="00EC41AC">
            <w:pPr>
              <w:snapToGri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IP-адрес</w:t>
            </w:r>
          </w:p>
        </w:tc>
        <w:tc>
          <w:tcPr>
            <w:tcW w:w="1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Default="00EC41AC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Hostname</w:t>
            </w:r>
            <w:proofErr w:type="spellEnd"/>
          </w:p>
          <w:p w:rsidR="00A75BBC" w:rsidRPr="00A75BBC" w:rsidRDefault="00A75BBC">
            <w:pPr>
              <w:snapToGrid w:val="0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FDQN</w:t>
            </w:r>
          </w:p>
        </w:tc>
        <w:tc>
          <w:tcPr>
            <w:tcW w:w="36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790" w:rsidRDefault="00EC41AC">
            <w:pPr>
              <w:snapToGri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483790" w:rsidTr="007769FF">
        <w:trPr>
          <w:trHeight w:val="283"/>
        </w:trPr>
        <w:tc>
          <w:tcPr>
            <w:tcW w:w="1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790" w:rsidRDefault="00EC41AC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Основной сервер    SOLVO 1</w:t>
            </w:r>
          </w:p>
          <w:p w:rsidR="00A75BBC" w:rsidRDefault="00A75BBC">
            <w:pPr>
              <w:snapToGrid w:val="0"/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(сервер приложений)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Default="00EC41AC" w:rsidP="0067646A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eth0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Pr="007769FF" w:rsidRDefault="007769FF" w:rsidP="007769FF">
            <w:pPr>
              <w:pStyle w:val="WW-111111"/>
              <w:snapToGrid w:val="0"/>
              <w:ind w:firstLine="113"/>
              <w:jc w:val="center"/>
              <w:rPr>
                <w:rFonts w:ascii="Arial" w:hAnsi="Arial" w:cs="Arial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30.185.130.37</w:t>
            </w:r>
          </w:p>
        </w:tc>
        <w:tc>
          <w:tcPr>
            <w:tcW w:w="1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83790" w:rsidRPr="007769FF" w:rsidRDefault="007769FF" w:rsidP="007769FF">
            <w:pPr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peplap02439.pi.pvt</w:t>
            </w:r>
          </w:p>
        </w:tc>
        <w:tc>
          <w:tcPr>
            <w:tcW w:w="3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83790" w:rsidRPr="0067646A" w:rsidRDefault="007769F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</w:tc>
      </w:tr>
      <w:tr w:rsidR="00644C54" w:rsidTr="007769FF">
        <w:tc>
          <w:tcPr>
            <w:tcW w:w="1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4C54" w:rsidRDefault="00644C54" w:rsidP="00FB2F02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Основной сервер    SOLVO 1</w:t>
            </w:r>
          </w:p>
          <w:p w:rsidR="00644C54" w:rsidRDefault="00644C54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(сервер приложений)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 w:rsidP="0067646A">
            <w:pPr>
              <w:pStyle w:val="WW-111111"/>
              <w:snapToGri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eth0:0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>
            <w:pPr>
              <w:pStyle w:val="WW-111111"/>
              <w:snapToGrid w:val="0"/>
              <w:ind w:firstLine="113"/>
            </w:pPr>
          </w:p>
        </w:tc>
        <w:tc>
          <w:tcPr>
            <w:tcW w:w="1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Pr="007769FF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Дополнительный интерфейс для подключения клиентов</w:t>
            </w:r>
          </w:p>
        </w:tc>
      </w:tr>
      <w:tr w:rsidR="00644C54" w:rsidTr="007769FF">
        <w:tc>
          <w:tcPr>
            <w:tcW w:w="1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4C54" w:rsidRDefault="00644C54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Основной </w:t>
            </w:r>
          </w:p>
          <w:p w:rsidR="00644C54" w:rsidRDefault="00644C54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сервер    SOLVO 2</w:t>
            </w:r>
          </w:p>
          <w:p w:rsidR="00644C54" w:rsidRDefault="00644C54">
            <w:pPr>
              <w:snapToGrid w:val="0"/>
              <w:spacing w:line="360" w:lineRule="auto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(сервер баз данных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 w:rsidP="0067646A">
            <w:pPr>
              <w:pStyle w:val="WW-111111"/>
              <w:snapToGrid w:val="0"/>
              <w:jc w:val="center"/>
            </w:pPr>
            <w:r>
              <w:rPr>
                <w:rFonts w:ascii="Arial" w:hAnsi="Arial" w:cs="Arial"/>
                <w:sz w:val="20"/>
              </w:rPr>
              <w:t>eth0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>
            <w:pPr>
              <w:pStyle w:val="WW-111111"/>
              <w:snapToGrid w:val="0"/>
              <w:ind w:firstLine="113"/>
            </w:pPr>
          </w:p>
        </w:tc>
        <w:tc>
          <w:tcPr>
            <w:tcW w:w="1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Pr="007769FF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 pepldr00931</w:t>
            </w:r>
          </w:p>
        </w:tc>
        <w:tc>
          <w:tcPr>
            <w:tcW w:w="3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Сервер находится в процессе установки и настройки</w:t>
            </w:r>
          </w:p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</w:tc>
      </w:tr>
      <w:tr w:rsidR="00644C54" w:rsidTr="007769FF">
        <w:tc>
          <w:tcPr>
            <w:tcW w:w="16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>
            <w:pPr>
              <w:snapToGrid w:val="0"/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Основной Сервер печати и отчетов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 w:rsidP="0067646A">
            <w:pPr>
              <w:pStyle w:val="WW-111111"/>
              <w:snapToGrid w:val="0"/>
              <w:jc w:val="center"/>
            </w:pP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Default="00644C54">
            <w:pPr>
              <w:pStyle w:val="WW-111111"/>
              <w:snapToGrid w:val="0"/>
              <w:ind w:firstLine="113"/>
            </w:pPr>
          </w:p>
        </w:tc>
        <w:tc>
          <w:tcPr>
            <w:tcW w:w="19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44C54" w:rsidRPr="007769FF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PEPWAP11821.cww.pep.pvt</w:t>
            </w:r>
          </w:p>
        </w:tc>
        <w:tc>
          <w:tcPr>
            <w:tcW w:w="3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Сервер находится в процессе установки и настройки</w:t>
            </w:r>
          </w:p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</w:tc>
      </w:tr>
      <w:tr w:rsidR="00644C54" w:rsidTr="007769FF">
        <w:tc>
          <w:tcPr>
            <w:tcW w:w="165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44C54" w:rsidRDefault="00644C54" w:rsidP="00A75BBC">
            <w:pPr>
              <w:snapToGrid w:val="0"/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Тестовый сервер приложений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44C54" w:rsidRDefault="00644C54" w:rsidP="0067646A">
            <w:pPr>
              <w:pStyle w:val="WW-111111"/>
              <w:snapToGrid w:val="0"/>
              <w:jc w:val="center"/>
            </w:pPr>
            <w:r>
              <w:rPr>
                <w:rFonts w:ascii="Arial" w:hAnsi="Arial" w:cs="Arial"/>
                <w:sz w:val="20"/>
              </w:rPr>
              <w:t>eth0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44C54" w:rsidRPr="007769FF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30.201.192.34</w:t>
            </w:r>
          </w:p>
        </w:tc>
        <w:tc>
          <w:tcPr>
            <w:tcW w:w="199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44C54" w:rsidRPr="007769FF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</w:rPr>
            </w:pPr>
            <w:r w:rsidRPr="007769FF">
              <w:rPr>
                <w:rFonts w:ascii="Arial" w:hAnsi="Arial" w:cs="Arial"/>
                <w:color w:val="000000"/>
                <w:sz w:val="20"/>
                <w:szCs w:val="20"/>
              </w:rPr>
              <w:t>t01lap00291.pi.pvt</w:t>
            </w:r>
          </w:p>
        </w:tc>
        <w:tc>
          <w:tcPr>
            <w:tcW w:w="368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</w:tc>
      </w:tr>
      <w:tr w:rsidR="00644C54" w:rsidTr="007769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Default="00644C54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Тестовый сервер баз данных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 w:rsidP="0067646A">
            <w:pPr>
              <w:pStyle w:val="WW-111111"/>
              <w:snapToGri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eth0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 w:rsidP="0067646A">
            <w:pPr>
              <w:pStyle w:val="WW-111111"/>
              <w:snapToGrid w:val="0"/>
              <w:rPr>
                <w:rFonts w:ascii="Arial" w:hAnsi="Arial" w:cs="Arial"/>
                <w:color w:val="000000"/>
                <w:sz w:val="20"/>
                <w:shd w:val="clear" w:color="auto" w:fill="FF000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30.201.195.151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46A">
              <w:rPr>
                <w:rFonts w:ascii="Arial" w:hAnsi="Arial" w:cs="Arial"/>
                <w:color w:val="000000"/>
                <w:sz w:val="20"/>
                <w:szCs w:val="20"/>
              </w:rPr>
              <w:t xml:space="preserve">t01ldr00081.pi.pvt      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 w:rsidP="0067646A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Сервер находится в процессе установки и настройки базы данных</w:t>
            </w:r>
          </w:p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  <w:p w:rsidR="00644C54" w:rsidRPr="0067646A" w:rsidRDefault="00644C54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БД отвечает заказчик</w:t>
            </w:r>
          </w:p>
        </w:tc>
      </w:tr>
      <w:tr w:rsidR="00644C54" w:rsidTr="007769FF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Default="00644C54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Тестовый сервер печати и отчетов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Default="00644C54" w:rsidP="0067646A">
            <w:pPr>
              <w:pStyle w:val="WW-111111"/>
              <w:snapToGri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  <w:color w:val="000000"/>
                <w:sz w:val="20"/>
                <w:shd w:val="clear" w:color="auto" w:fill="FF0000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>
            <w:pPr>
              <w:pStyle w:val="WW-111111"/>
              <w:snapToGrid w:val="0"/>
              <w:ind w:firstLine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46A">
              <w:rPr>
                <w:rFonts w:ascii="Arial" w:hAnsi="Arial" w:cs="Arial"/>
                <w:color w:val="000000"/>
                <w:sz w:val="20"/>
                <w:szCs w:val="20"/>
              </w:rPr>
              <w:t>PEPWAP11815.cww.pep.pvt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C54" w:rsidRPr="0067646A" w:rsidRDefault="00644C54" w:rsidP="0067646A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Сервер находится в процессе установки и настройки</w:t>
            </w:r>
          </w:p>
          <w:p w:rsidR="00644C54" w:rsidRPr="0067646A" w:rsidRDefault="00644C54" w:rsidP="0067646A">
            <w:pPr>
              <w:pStyle w:val="WW-111111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67646A">
              <w:rPr>
                <w:rFonts w:ascii="Arial" w:hAnsi="Arial" w:cs="Arial"/>
                <w:sz w:val="20"/>
                <w:szCs w:val="20"/>
              </w:rPr>
              <w:t>За установку и настройку ОС отвечает заказчик</w:t>
            </w:r>
          </w:p>
        </w:tc>
      </w:tr>
    </w:tbl>
    <w:p w:rsidR="00483790" w:rsidRDefault="00483790"/>
    <w:p w:rsidR="00483790" w:rsidRPr="00D60F25" w:rsidRDefault="00F40F39">
      <w:pPr>
        <w:rPr>
          <w:rFonts w:ascii="Arial" w:hAnsi="Arial" w:cs="Arial"/>
          <w:sz w:val="20"/>
          <w:szCs w:val="20"/>
        </w:rPr>
      </w:pPr>
      <w:r w:rsidRPr="00D60F25">
        <w:rPr>
          <w:rFonts w:ascii="Arial" w:hAnsi="Arial" w:cs="Arial" w:hint="cs"/>
          <w:sz w:val="20"/>
          <w:szCs w:val="20"/>
        </w:rPr>
        <w:t>Назначение</w:t>
      </w:r>
      <w:r w:rsidRPr="00D60F25">
        <w:rPr>
          <w:rFonts w:ascii="Arial" w:hAnsi="Arial" w:cs="Arial"/>
          <w:sz w:val="20"/>
          <w:szCs w:val="20"/>
        </w:rPr>
        <w:t xml:space="preserve"> IP </w:t>
      </w:r>
      <w:r w:rsidRPr="00D60F25">
        <w:rPr>
          <w:rFonts w:ascii="Arial" w:hAnsi="Arial" w:cs="Arial" w:hint="cs"/>
          <w:sz w:val="20"/>
          <w:szCs w:val="20"/>
        </w:rPr>
        <w:t>адресов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серверов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статическое</w:t>
      </w:r>
      <w:r w:rsidRPr="00D60F25">
        <w:rPr>
          <w:rFonts w:ascii="Arial" w:hAnsi="Arial" w:cs="Arial"/>
          <w:sz w:val="20"/>
          <w:szCs w:val="20"/>
        </w:rPr>
        <w:t>.</w:t>
      </w:r>
    </w:p>
    <w:p w:rsidR="00483790" w:rsidRPr="00A1464E" w:rsidRDefault="00A75BBC">
      <w:pPr>
        <w:rPr>
          <w:rFonts w:ascii="Arial" w:hAnsi="Arial" w:cs="Arial"/>
          <w:sz w:val="20"/>
          <w:szCs w:val="20"/>
        </w:rPr>
      </w:pPr>
      <w:r w:rsidRPr="00A1464E">
        <w:rPr>
          <w:rFonts w:ascii="Arial" w:hAnsi="Arial" w:cs="Arial"/>
          <w:sz w:val="20"/>
          <w:szCs w:val="20"/>
        </w:rPr>
        <w:t>За распределение адресного пространства отвечает заказчик.</w:t>
      </w:r>
    </w:p>
    <w:p w:rsidR="00F40F39" w:rsidRPr="00A75BBC" w:rsidRDefault="00F40F39" w:rsidP="00F40F39">
      <w:pPr>
        <w:pStyle w:val="WW-1111111"/>
        <w:spacing w:line="360" w:lineRule="auto"/>
        <w:ind w:firstLine="4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Оборудование и ПО конечных пользователей системы размещаются на удаленной от датацентров площадке в г. Краснодар. Заказчик обеспечивает наличие канала связи между серверами и клиентами не хуже требований Исполнителя.</w:t>
      </w:r>
    </w:p>
    <w:p w:rsidR="00483790" w:rsidRDefault="00483790"/>
    <w:p w:rsidR="00483790" w:rsidRDefault="008D2616" w:rsidP="00D60F25">
      <w:pPr>
        <w:pStyle w:val="Heading2"/>
      </w:pPr>
      <w:r>
        <w:t>Каналы связи</w:t>
      </w:r>
    </w:p>
    <w:p w:rsidR="008D2616" w:rsidRPr="00D60F25" w:rsidRDefault="008D2616" w:rsidP="00D60F25">
      <w:pPr>
        <w:spacing w:line="360" w:lineRule="auto"/>
        <w:rPr>
          <w:rFonts w:ascii="Arial" w:hAnsi="Arial" w:cs="Arial"/>
          <w:sz w:val="20"/>
          <w:szCs w:val="20"/>
        </w:rPr>
      </w:pPr>
      <w:r w:rsidRPr="00D60F25">
        <w:rPr>
          <w:rFonts w:ascii="Arial" w:hAnsi="Arial" w:cs="Arial" w:hint="cs"/>
          <w:sz w:val="20"/>
          <w:szCs w:val="20"/>
        </w:rPr>
        <w:t>Исполнитель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обеспечивает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наличие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канала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связи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между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серверами</w:t>
      </w:r>
      <w:r w:rsidRPr="00D60F25">
        <w:rPr>
          <w:rFonts w:ascii="Arial" w:hAnsi="Arial" w:cs="Arial"/>
          <w:sz w:val="20"/>
          <w:szCs w:val="20"/>
        </w:rPr>
        <w:t xml:space="preserve"> (</w:t>
      </w:r>
      <w:r w:rsidRPr="00D60F25">
        <w:rPr>
          <w:rFonts w:ascii="Arial" w:hAnsi="Arial" w:cs="Arial" w:hint="cs"/>
          <w:sz w:val="20"/>
          <w:szCs w:val="20"/>
        </w:rPr>
        <w:t>датацентрами</w:t>
      </w:r>
      <w:r w:rsidRPr="00D60F25">
        <w:rPr>
          <w:rFonts w:ascii="Arial" w:hAnsi="Arial" w:cs="Arial"/>
          <w:sz w:val="20"/>
          <w:szCs w:val="20"/>
        </w:rPr>
        <w:t xml:space="preserve">) </w:t>
      </w:r>
      <w:r w:rsidRPr="00D60F25">
        <w:rPr>
          <w:rFonts w:ascii="Arial" w:hAnsi="Arial" w:cs="Arial" w:hint="cs"/>
          <w:sz w:val="20"/>
          <w:szCs w:val="20"/>
        </w:rPr>
        <w:t>и</w:t>
      </w:r>
      <w:r>
        <w:t xml:space="preserve"> </w:t>
      </w:r>
      <w:r w:rsidRPr="00D60F25">
        <w:rPr>
          <w:rFonts w:ascii="Arial" w:hAnsi="Arial" w:cs="Arial" w:hint="cs"/>
          <w:sz w:val="20"/>
          <w:szCs w:val="20"/>
        </w:rPr>
        <w:t>оборудованием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конечных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пользователей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системы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не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хуже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чем</w:t>
      </w:r>
      <w:r w:rsidRPr="00D60F25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7"/>
        <w:gridCol w:w="2470"/>
        <w:gridCol w:w="1843"/>
        <w:gridCol w:w="790"/>
        <w:gridCol w:w="851"/>
      </w:tblGrid>
      <w:tr w:rsidR="00022381" w:rsidRPr="00022381" w:rsidTr="00022381">
        <w:tc>
          <w:tcPr>
            <w:tcW w:w="5917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kern w:val="0"/>
              </w:rPr>
              <w:t> </w:t>
            </w:r>
          </w:p>
        </w:tc>
        <w:tc>
          <w:tcPr>
            <w:tcW w:w="7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kern w:val="0"/>
              </w:rPr>
              <w:t> </w:t>
            </w:r>
          </w:p>
        </w:tc>
        <w:tc>
          <w:tcPr>
            <w:tcW w:w="8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kern w:val="0"/>
              </w:rPr>
              <w:t> </w:t>
            </w:r>
          </w:p>
        </w:tc>
      </w:tr>
      <w:tr w:rsidR="00022381" w:rsidRPr="00022381" w:rsidTr="00022381">
        <w:tc>
          <w:tcPr>
            <w:tcW w:w="94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DB4E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</w:p>
        </w:tc>
      </w:tr>
      <w:tr w:rsidR="00022381" w:rsidRPr="00022381" w:rsidTr="00022381"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0223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Сетевое окружение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C5D9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0223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Kbps</w:t>
            </w:r>
            <w:proofErr w:type="spellEnd"/>
            <w:r w:rsidRPr="000223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 на одно рабочее место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0223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Количество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proofErr w:type="spellStart"/>
            <w:r w:rsidRPr="00022381">
              <w:rPr>
                <w:rFonts w:ascii="Times New Roman CYR" w:eastAsia="Times New Roman" w:hAnsi="Times New Roman CYR"/>
                <w:b/>
                <w:bCs/>
                <w:color w:val="000000"/>
                <w:kern w:val="0"/>
              </w:rPr>
              <w:t>Kbps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proofErr w:type="spellStart"/>
            <w:r w:rsidRPr="00022381">
              <w:rPr>
                <w:rFonts w:ascii="Times New Roman CYR" w:eastAsia="Times New Roman" w:hAnsi="Times New Roman CYR"/>
                <w:b/>
                <w:bCs/>
                <w:color w:val="000000"/>
                <w:kern w:val="0"/>
              </w:rPr>
              <w:t>Mbps</w:t>
            </w:r>
            <w:proofErr w:type="spellEnd"/>
          </w:p>
        </w:tc>
      </w:tr>
      <w:tr w:rsidR="00022381" w:rsidRPr="00022381" w:rsidTr="00022381"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Theme="minorHAnsi" w:eastAsia="Times New Roman" w:hAnsiTheme="minorHAnsi"/>
                <w:kern w:val="0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</w:rPr>
              <w:t>Рабочее место (</w:t>
            </w:r>
            <w:r>
              <w:rPr>
                <w:rFonts w:asciiTheme="minorHAnsi" w:eastAsia="Times New Roman" w:hAnsiTheme="minorHAnsi"/>
                <w:color w:val="000000"/>
                <w:kern w:val="0"/>
                <w:lang w:val="en-US"/>
              </w:rPr>
              <w:t>Desktop)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256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768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0.77</w:t>
            </w:r>
          </w:p>
        </w:tc>
      </w:tr>
      <w:tr w:rsidR="00022381" w:rsidRPr="00022381" w:rsidTr="00022381">
        <w:tc>
          <w:tcPr>
            <w:tcW w:w="34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Theme="minorHAnsi" w:eastAsia="Times New Roman" w:hAnsiTheme="minorHAnsi"/>
                <w:kern w:val="0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</w:rPr>
              <w:t>Место печати отчетов (</w:t>
            </w:r>
            <w:proofErr w:type="spellStart"/>
            <w:r>
              <w:rPr>
                <w:rFonts w:ascii="Times New Roman CYR" w:eastAsia="Times New Roman" w:hAnsi="Times New Roman CYR"/>
                <w:color w:val="000000"/>
                <w:kern w:val="0"/>
              </w:rPr>
              <w:t>Printers</w:t>
            </w:r>
            <w:proofErr w:type="spellEnd"/>
            <w:r>
              <w:rPr>
                <w:rFonts w:asciiTheme="minorHAnsi" w:eastAsia="Times New Roman" w:hAnsiTheme="minorHAnsi"/>
                <w:color w:val="000000"/>
                <w:kern w:val="0"/>
              </w:rPr>
              <w:t>)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256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0.51</w:t>
            </w:r>
          </w:p>
        </w:tc>
      </w:tr>
      <w:tr w:rsidR="00022381" w:rsidRPr="00022381" w:rsidTr="00022381">
        <w:tc>
          <w:tcPr>
            <w:tcW w:w="7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Theme="minorHAnsi" w:eastAsia="Times New Roman" w:hAnsiTheme="minorHAnsi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kern w:val="0"/>
              </w:rPr>
              <w:t xml:space="preserve">Суммарно 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1280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color w:val="000000"/>
                <w:kern w:val="0"/>
              </w:rPr>
              <w:t>1.28</w:t>
            </w:r>
          </w:p>
        </w:tc>
      </w:tr>
      <w:tr w:rsidR="00022381" w:rsidRPr="00022381" w:rsidTr="00022381">
        <w:tc>
          <w:tcPr>
            <w:tcW w:w="7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center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  <w:kern w:val="0"/>
              </w:rPr>
              <w:t xml:space="preserve">Суммарно с </w:t>
            </w:r>
            <w:r w:rsidRPr="00022381">
              <w:rPr>
                <w:rFonts w:ascii="Times New Roman CYR" w:eastAsia="Times New Roman" w:hAnsi="Times New Roman CYR"/>
                <w:b/>
                <w:bCs/>
                <w:color w:val="000000"/>
                <w:kern w:val="0"/>
              </w:rPr>
              <w:t xml:space="preserve"> 30% </w:t>
            </w:r>
            <w:proofErr w:type="spellStart"/>
            <w:r w:rsidRPr="00022381">
              <w:rPr>
                <w:rFonts w:ascii="Times New Roman CYR" w:eastAsia="Times New Roman" w:hAnsi="Times New Roman CYR"/>
                <w:b/>
                <w:bCs/>
                <w:color w:val="000000"/>
                <w:kern w:val="0"/>
              </w:rPr>
              <w:t>buffer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b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b/>
                <w:color w:val="000000"/>
                <w:kern w:val="0"/>
              </w:rPr>
              <w:t>1664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jc w:val="right"/>
              <w:rPr>
                <w:rFonts w:ascii="Calibri" w:eastAsia="Times New Roman" w:hAnsi="Calibri"/>
                <w:b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b/>
                <w:color w:val="000000"/>
                <w:kern w:val="0"/>
              </w:rPr>
              <w:t>1.66</w:t>
            </w:r>
          </w:p>
        </w:tc>
      </w:tr>
      <w:tr w:rsidR="00022381" w:rsidRPr="00022381" w:rsidTr="00022381">
        <w:tc>
          <w:tcPr>
            <w:tcW w:w="7760" w:type="dxa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spacing w:before="10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  <w:lang w:val="en-US"/>
              </w:rPr>
              <w:t>Kbps</w:t>
            </w:r>
            <w:r w:rsidRPr="00022381"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</w:rPr>
              <w:t xml:space="preserve"> = </w:t>
            </w:r>
            <w:r>
              <w:rPr>
                <w:rFonts w:asciiTheme="minorHAnsi" w:eastAsia="Times New Roman" w:hAnsiTheme="minorHAnsi"/>
                <w:i/>
                <w:iCs/>
                <w:color w:val="000000"/>
                <w:kern w:val="0"/>
              </w:rPr>
              <w:t>Килобит в секунду</w:t>
            </w:r>
            <w:r w:rsidRPr="00022381"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</w:rPr>
              <w:t xml:space="preserve">. </w:t>
            </w:r>
            <w:r w:rsidRPr="00022381"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  <w:lang w:val="en-US"/>
              </w:rPr>
              <w:t>Mbps</w:t>
            </w:r>
            <w:r w:rsidRPr="00022381"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</w:rPr>
              <w:t xml:space="preserve"> = </w:t>
            </w:r>
            <w:r>
              <w:rPr>
                <w:rFonts w:asciiTheme="minorHAnsi" w:eastAsia="Times New Roman" w:hAnsiTheme="minorHAnsi"/>
                <w:i/>
                <w:iCs/>
                <w:color w:val="000000"/>
                <w:kern w:val="0"/>
              </w:rPr>
              <w:t>Мегабит в секунду</w:t>
            </w:r>
            <w:r w:rsidRPr="00022381">
              <w:rPr>
                <w:rFonts w:ascii="Times New Roman CYR" w:eastAsia="Times New Roman" w:hAnsi="Times New Roman CYR"/>
                <w:i/>
                <w:iCs/>
                <w:color w:val="000000"/>
                <w:kern w:val="0"/>
              </w:rPr>
              <w:t>.</w:t>
            </w:r>
          </w:p>
        </w:tc>
        <w:tc>
          <w:tcPr>
            <w:tcW w:w="7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kern w:val="0"/>
                <w:lang w:val="en-US"/>
              </w:rPr>
              <w:t> </w:t>
            </w:r>
          </w:p>
        </w:tc>
        <w:tc>
          <w:tcPr>
            <w:tcW w:w="85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2381" w:rsidRPr="00022381" w:rsidRDefault="00022381" w:rsidP="00022381">
            <w:pPr>
              <w:widowControl/>
              <w:suppressAutoHyphens w:val="0"/>
              <w:autoSpaceDE w:val="0"/>
              <w:autoSpaceDN w:val="0"/>
              <w:rPr>
                <w:rFonts w:ascii="Calibri" w:eastAsia="Times New Roman" w:hAnsi="Calibri"/>
                <w:kern w:val="0"/>
                <w:sz w:val="22"/>
                <w:szCs w:val="22"/>
              </w:rPr>
            </w:pPr>
            <w:r w:rsidRPr="00022381">
              <w:rPr>
                <w:rFonts w:ascii="Times New Roman CYR" w:eastAsia="Times New Roman" w:hAnsi="Times New Roman CYR"/>
                <w:kern w:val="0"/>
                <w:lang w:val="en-US"/>
              </w:rPr>
              <w:t> </w:t>
            </w:r>
          </w:p>
        </w:tc>
      </w:tr>
    </w:tbl>
    <w:p w:rsidR="00022381" w:rsidRPr="00022381" w:rsidRDefault="00022381" w:rsidP="00022381">
      <w:pPr>
        <w:widowControl/>
        <w:suppressAutoHyphens w:val="0"/>
        <w:autoSpaceDE w:val="0"/>
        <w:autoSpaceDN w:val="0"/>
        <w:spacing w:before="40" w:after="40"/>
        <w:rPr>
          <w:rFonts w:ascii="Calibri" w:eastAsia="Times New Roman" w:hAnsi="Calibri"/>
          <w:kern w:val="0"/>
          <w:sz w:val="22"/>
          <w:szCs w:val="22"/>
        </w:rPr>
      </w:pPr>
      <w:r w:rsidRPr="00022381">
        <w:rPr>
          <w:rFonts w:ascii="Segoe UI" w:eastAsia="Times New Roman" w:hAnsi="Segoe UI" w:cs="Segoe UI"/>
          <w:color w:val="000000"/>
          <w:kern w:val="0"/>
          <w:sz w:val="20"/>
          <w:szCs w:val="20"/>
          <w:lang w:val="en-US"/>
        </w:rPr>
        <w:t> </w:t>
      </w:r>
    </w:p>
    <w:p w:rsidR="008D2616" w:rsidRPr="00022381" w:rsidRDefault="00022381" w:rsidP="00D60F25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Дополнительные параметры канала связи:</w:t>
      </w:r>
    </w:p>
    <w:p w:rsidR="00022381" w:rsidRDefault="00022381" w:rsidP="00022381">
      <w:pPr>
        <w:widowControl/>
        <w:suppressAutoHyphens w:val="0"/>
        <w:autoSpaceDE w:val="0"/>
        <w:autoSpaceDN w:val="0"/>
        <w:spacing w:before="40" w:after="40"/>
        <w:ind w:left="720" w:hanging="360"/>
        <w:rPr>
          <w:rFonts w:ascii="Arial" w:eastAsia="Times New Roman" w:hAnsi="Arial" w:cs="Arial"/>
          <w:kern w:val="0"/>
          <w:sz w:val="20"/>
          <w:szCs w:val="20"/>
        </w:rPr>
      </w:pPr>
    </w:p>
    <w:p w:rsidR="00022381" w:rsidRPr="00022381" w:rsidRDefault="00022381" w:rsidP="00022381">
      <w:pPr>
        <w:widowControl/>
        <w:suppressAutoHyphens w:val="0"/>
        <w:autoSpaceDE w:val="0"/>
        <w:autoSpaceDN w:val="0"/>
        <w:spacing w:before="40" w:after="40"/>
        <w:ind w:left="720" w:hanging="360"/>
        <w:rPr>
          <w:rFonts w:ascii="Arial" w:eastAsia="Times New Roman" w:hAnsi="Arial" w:cs="Arial"/>
          <w:kern w:val="0"/>
          <w:sz w:val="20"/>
          <w:szCs w:val="20"/>
        </w:rPr>
      </w:pPr>
      <w:r w:rsidRPr="00022381">
        <w:rPr>
          <w:rFonts w:ascii="Arial" w:eastAsia="Times New Roman" w:hAnsi="Arial" w:cs="Arial"/>
          <w:kern w:val="0"/>
          <w:sz w:val="20"/>
          <w:szCs w:val="20"/>
        </w:rPr>
        <w:t>1.      Потери пакетов – не более 1%,</w:t>
      </w:r>
    </w:p>
    <w:p w:rsidR="00022381" w:rsidRPr="00022381" w:rsidRDefault="00022381" w:rsidP="00022381">
      <w:pPr>
        <w:widowControl/>
        <w:suppressAutoHyphens w:val="0"/>
        <w:autoSpaceDE w:val="0"/>
        <w:autoSpaceDN w:val="0"/>
        <w:spacing w:before="40" w:after="40"/>
        <w:ind w:left="720" w:hanging="360"/>
        <w:rPr>
          <w:rFonts w:ascii="Arial" w:eastAsia="Times New Roman" w:hAnsi="Arial" w:cs="Arial"/>
          <w:kern w:val="0"/>
          <w:sz w:val="20"/>
          <w:szCs w:val="20"/>
        </w:rPr>
      </w:pPr>
      <w:r w:rsidRPr="00022381">
        <w:rPr>
          <w:rFonts w:ascii="Arial" w:eastAsia="Times New Roman" w:hAnsi="Arial" w:cs="Arial"/>
          <w:kern w:val="0"/>
          <w:sz w:val="20"/>
          <w:szCs w:val="20"/>
        </w:rPr>
        <w:t xml:space="preserve">2.      Скорость передачи данных по каналу от удаленного объекта 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(сервера в датацентрах </w:t>
      </w:r>
      <w:r>
        <w:rPr>
          <w:rFonts w:ascii="Arial" w:eastAsia="Times New Roman" w:hAnsi="Arial" w:cs="Arial"/>
          <w:kern w:val="0"/>
          <w:sz w:val="20"/>
          <w:szCs w:val="20"/>
          <w:lang w:val="en-US"/>
        </w:rPr>
        <w:t>FDC</w:t>
      </w:r>
      <w:r w:rsidRPr="00022381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r>
        <w:rPr>
          <w:rFonts w:ascii="Arial" w:eastAsia="Times New Roman" w:hAnsi="Arial" w:cs="Arial"/>
          <w:kern w:val="0"/>
          <w:sz w:val="20"/>
          <w:szCs w:val="20"/>
          <w:lang w:val="en-US"/>
        </w:rPr>
        <w:t>LDC</w:t>
      </w:r>
      <w:r w:rsidR="00044719">
        <w:rPr>
          <w:rFonts w:ascii="Arial" w:eastAsia="Times New Roman" w:hAnsi="Arial" w:cs="Arial"/>
          <w:kern w:val="0"/>
          <w:sz w:val="20"/>
          <w:szCs w:val="20"/>
        </w:rPr>
        <w:t xml:space="preserve">) </w:t>
      </w:r>
      <w:r w:rsidRPr="00022381">
        <w:rPr>
          <w:rFonts w:ascii="Arial" w:eastAsia="Times New Roman" w:hAnsi="Arial" w:cs="Arial"/>
          <w:kern w:val="0"/>
          <w:sz w:val="20"/>
          <w:szCs w:val="20"/>
        </w:rPr>
        <w:t>к головному объекту – 256 кбит/</w:t>
      </w:r>
      <w:proofErr w:type="gramStart"/>
      <w:r w:rsidRPr="00022381">
        <w:rPr>
          <w:rFonts w:ascii="Arial" w:eastAsia="Times New Roman" w:hAnsi="Arial" w:cs="Arial"/>
          <w:kern w:val="0"/>
          <w:sz w:val="20"/>
          <w:szCs w:val="20"/>
        </w:rPr>
        <w:t>с</w:t>
      </w:r>
      <w:proofErr w:type="gramEnd"/>
      <w:r w:rsidRPr="00022381"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proofErr w:type="gramStart"/>
      <w:r w:rsidRPr="00022381">
        <w:rPr>
          <w:rFonts w:ascii="Arial" w:eastAsia="Times New Roman" w:hAnsi="Arial" w:cs="Arial"/>
          <w:kern w:val="0"/>
          <w:sz w:val="20"/>
          <w:szCs w:val="20"/>
        </w:rPr>
        <w:t>на</w:t>
      </w:r>
      <w:proofErr w:type="gramEnd"/>
      <w:r w:rsidRPr="00022381">
        <w:rPr>
          <w:rFonts w:ascii="Arial" w:eastAsia="Times New Roman" w:hAnsi="Arial" w:cs="Arial"/>
          <w:kern w:val="0"/>
          <w:sz w:val="20"/>
          <w:szCs w:val="20"/>
        </w:rPr>
        <w:t xml:space="preserve"> каждого пользователя рабочей станции,</w:t>
      </w:r>
    </w:p>
    <w:p w:rsidR="00022381" w:rsidRPr="00022381" w:rsidRDefault="00022381" w:rsidP="00022381">
      <w:pPr>
        <w:widowControl/>
        <w:suppressAutoHyphens w:val="0"/>
        <w:autoSpaceDE w:val="0"/>
        <w:autoSpaceDN w:val="0"/>
        <w:spacing w:before="40" w:after="40"/>
        <w:ind w:left="720" w:hanging="360"/>
        <w:rPr>
          <w:rFonts w:ascii="Arial" w:eastAsia="Times New Roman" w:hAnsi="Arial" w:cs="Arial"/>
          <w:kern w:val="0"/>
          <w:sz w:val="20"/>
          <w:szCs w:val="20"/>
        </w:rPr>
      </w:pPr>
      <w:r w:rsidRPr="00022381">
        <w:rPr>
          <w:rFonts w:ascii="Arial" w:eastAsia="Times New Roman" w:hAnsi="Arial" w:cs="Arial"/>
          <w:kern w:val="0"/>
          <w:sz w:val="20"/>
          <w:szCs w:val="20"/>
        </w:rPr>
        <w:t>3.      Общее время прохождения пакета данных по каналу не более 250 мс</w:t>
      </w:r>
      <w:proofErr w:type="gramStart"/>
      <w:r w:rsidRPr="00022381">
        <w:rPr>
          <w:rFonts w:ascii="Arial" w:eastAsia="Times New Roman" w:hAnsi="Arial" w:cs="Arial"/>
          <w:kern w:val="0"/>
          <w:sz w:val="20"/>
          <w:szCs w:val="20"/>
        </w:rPr>
        <w:t>.,</w:t>
      </w:r>
      <w:proofErr w:type="gramEnd"/>
    </w:p>
    <w:p w:rsidR="00022381" w:rsidRDefault="00022381" w:rsidP="00022381">
      <w:pPr>
        <w:widowControl/>
        <w:suppressAutoHyphens w:val="0"/>
        <w:autoSpaceDE w:val="0"/>
        <w:autoSpaceDN w:val="0"/>
        <w:ind w:firstLine="360"/>
        <w:rPr>
          <w:rFonts w:ascii="Arial" w:eastAsia="Times New Roman" w:hAnsi="Arial" w:cs="Arial"/>
          <w:kern w:val="0"/>
          <w:sz w:val="20"/>
          <w:szCs w:val="20"/>
        </w:rPr>
      </w:pPr>
      <w:r w:rsidRPr="00022381">
        <w:rPr>
          <w:rFonts w:ascii="Arial" w:eastAsia="Times New Roman" w:hAnsi="Arial" w:cs="Arial"/>
          <w:kern w:val="0"/>
          <w:sz w:val="20"/>
          <w:szCs w:val="20"/>
        </w:rPr>
        <w:t>4.      Время пропадания связи с удаленным объектом не более 30 с.</w:t>
      </w:r>
    </w:p>
    <w:p w:rsidR="00022381" w:rsidRPr="00022381" w:rsidRDefault="00044719" w:rsidP="00044719">
      <w:pPr>
        <w:widowControl/>
        <w:suppressAutoHyphens w:val="0"/>
        <w:autoSpaceDE w:val="0"/>
        <w:autoSpaceDN w:val="0"/>
        <w:ind w:left="851" w:hanging="567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Arial" w:eastAsia="Times New Roman" w:hAnsi="Arial" w:cs="Arial"/>
          <w:kern w:val="0"/>
          <w:sz w:val="20"/>
          <w:szCs w:val="20"/>
        </w:rPr>
        <w:t xml:space="preserve"> </w:t>
      </w:r>
      <w:r w:rsidR="00022381">
        <w:rPr>
          <w:rFonts w:ascii="Arial" w:eastAsia="Times New Roman" w:hAnsi="Arial" w:cs="Arial"/>
          <w:kern w:val="0"/>
          <w:sz w:val="20"/>
          <w:szCs w:val="20"/>
        </w:rPr>
        <w:t xml:space="preserve">5.      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Обеспечение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</w:rPr>
        <w:t>приоритизации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</w:rPr>
        <w:t xml:space="preserve"> трафика обмена данными между площадкой и серверами </w:t>
      </w:r>
      <w:r>
        <w:rPr>
          <w:rFonts w:ascii="Arial" w:eastAsia="Times New Roman" w:hAnsi="Arial" w:cs="Arial"/>
          <w:kern w:val="0"/>
          <w:sz w:val="20"/>
          <w:szCs w:val="20"/>
        </w:rPr>
        <w:t xml:space="preserve">в датацентрах </w:t>
      </w:r>
      <w:r>
        <w:rPr>
          <w:rFonts w:ascii="Arial" w:eastAsia="Times New Roman" w:hAnsi="Arial" w:cs="Arial"/>
          <w:kern w:val="0"/>
          <w:sz w:val="20"/>
          <w:szCs w:val="20"/>
          <w:lang w:val="en-US"/>
        </w:rPr>
        <w:t>FDC</w:t>
      </w:r>
      <w:r w:rsidRPr="00022381">
        <w:rPr>
          <w:rFonts w:ascii="Arial" w:eastAsia="Times New Roman" w:hAnsi="Arial" w:cs="Arial"/>
          <w:kern w:val="0"/>
          <w:sz w:val="20"/>
          <w:szCs w:val="20"/>
        </w:rPr>
        <w:t xml:space="preserve">, </w:t>
      </w:r>
      <w:r>
        <w:rPr>
          <w:rFonts w:ascii="Arial" w:eastAsia="Times New Roman" w:hAnsi="Arial" w:cs="Arial"/>
          <w:kern w:val="0"/>
          <w:sz w:val="20"/>
          <w:szCs w:val="20"/>
          <w:lang w:val="en-US"/>
        </w:rPr>
        <w:t>LDC</w:t>
      </w:r>
    </w:p>
    <w:p w:rsidR="008D2616" w:rsidRDefault="008D2616"/>
    <w:p w:rsidR="00483790" w:rsidRDefault="00483790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:rsidR="00483790" w:rsidRDefault="00EC41AC">
      <w:pPr>
        <w:pStyle w:val="Heading2"/>
        <w:rPr>
          <w:rFonts w:cs="Arial"/>
          <w:sz w:val="20"/>
          <w:szCs w:val="20"/>
        </w:rPr>
      </w:pPr>
      <w:r>
        <w:t>Домены и DNS.</w:t>
      </w:r>
    </w:p>
    <w:p w:rsidR="00483790" w:rsidRDefault="00EC41A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7646A" w:rsidRDefault="00EC41AC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67646A">
        <w:rPr>
          <w:rFonts w:ascii="Arial" w:hAnsi="Arial" w:cs="Arial"/>
          <w:sz w:val="20"/>
          <w:szCs w:val="20"/>
        </w:rPr>
        <w:t xml:space="preserve">За добавление серверов в домен заказчика и настройку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7646A">
        <w:rPr>
          <w:rFonts w:ascii="Arial" w:hAnsi="Arial" w:cs="Arial"/>
          <w:color w:val="000000"/>
          <w:sz w:val="20"/>
          <w:szCs w:val="20"/>
          <w:lang w:val="en-US"/>
        </w:rPr>
        <w:t>DNS</w:t>
      </w:r>
      <w:r w:rsidR="0067646A" w:rsidRPr="0067646A">
        <w:rPr>
          <w:rFonts w:ascii="Arial" w:hAnsi="Arial" w:cs="Arial"/>
          <w:color w:val="000000"/>
          <w:sz w:val="20"/>
          <w:szCs w:val="20"/>
        </w:rPr>
        <w:t xml:space="preserve"> </w:t>
      </w:r>
      <w:r w:rsidR="0067646A">
        <w:rPr>
          <w:rFonts w:ascii="Arial" w:hAnsi="Arial" w:cs="Arial"/>
          <w:color w:val="000000"/>
          <w:sz w:val="20"/>
          <w:szCs w:val="20"/>
        </w:rPr>
        <w:t>отвечает заказчик.</w:t>
      </w:r>
    </w:p>
    <w:p w:rsidR="00483790" w:rsidRDefault="0067646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За внесение з</w:t>
      </w:r>
      <w:r w:rsidR="00EC41AC">
        <w:rPr>
          <w:rFonts w:ascii="Arial" w:hAnsi="Arial" w:cs="Arial"/>
          <w:color w:val="000000"/>
          <w:sz w:val="20"/>
          <w:szCs w:val="20"/>
        </w:rPr>
        <w:t>апис</w:t>
      </w:r>
      <w:r>
        <w:rPr>
          <w:rFonts w:ascii="Arial" w:hAnsi="Arial" w:cs="Arial"/>
          <w:color w:val="000000"/>
          <w:sz w:val="20"/>
          <w:szCs w:val="20"/>
        </w:rPr>
        <w:t xml:space="preserve">ей </w:t>
      </w:r>
      <w:r w:rsidR="00EC41AC">
        <w:rPr>
          <w:rFonts w:ascii="Arial" w:hAnsi="Arial" w:cs="Arial"/>
          <w:color w:val="000000"/>
          <w:sz w:val="20"/>
          <w:szCs w:val="20"/>
        </w:rPr>
        <w:t xml:space="preserve"> для  серверов «</w:t>
      </w:r>
      <w:r w:rsidR="00EC41AC">
        <w:rPr>
          <w:rFonts w:ascii="Arial" w:eastAsia="Courier New" w:hAnsi="Arial" w:cs="Arial"/>
          <w:color w:val="000000"/>
          <w:sz w:val="20"/>
          <w:szCs w:val="20"/>
          <w:lang w:eastAsia="zh-CN"/>
        </w:rPr>
        <w:t>SOLVO.WMS</w:t>
      </w:r>
      <w:r w:rsidR="00EC41AC">
        <w:rPr>
          <w:rFonts w:ascii="Arial" w:hAnsi="Arial" w:cs="Arial"/>
          <w:color w:val="000000"/>
          <w:sz w:val="20"/>
          <w:szCs w:val="20"/>
        </w:rPr>
        <w:t xml:space="preserve">» (см. таблицу «Адреса серверов») </w:t>
      </w:r>
      <w:r>
        <w:rPr>
          <w:rFonts w:ascii="Arial" w:hAnsi="Arial" w:cs="Arial"/>
          <w:color w:val="000000"/>
          <w:sz w:val="20"/>
          <w:szCs w:val="20"/>
        </w:rPr>
        <w:t>в эту</w:t>
      </w:r>
      <w:r w:rsidR="00EC41AC">
        <w:rPr>
          <w:rFonts w:ascii="Arial" w:hAnsi="Arial" w:cs="Arial"/>
          <w:color w:val="000000"/>
          <w:sz w:val="20"/>
          <w:szCs w:val="20"/>
        </w:rPr>
        <w:t xml:space="preserve"> зону статически</w:t>
      </w:r>
      <w:r>
        <w:rPr>
          <w:rFonts w:ascii="Arial" w:hAnsi="Arial" w:cs="Arial"/>
          <w:color w:val="000000"/>
          <w:sz w:val="20"/>
          <w:szCs w:val="20"/>
        </w:rPr>
        <w:t xml:space="preserve"> отвечает заказчик</w:t>
      </w:r>
      <w:r w:rsidR="00EC41A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83790" w:rsidRPr="002375C9" w:rsidRDefault="00EC41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Symbol"/>
          <w:sz w:val="20"/>
          <w:szCs w:val="20"/>
        </w:rPr>
        <w:t xml:space="preserve">Корректное функционирование DNS критически важно для работы системы SOLVO.WMS.  </w:t>
      </w:r>
      <w:r w:rsidR="002375C9">
        <w:rPr>
          <w:rFonts w:ascii="Arial" w:hAnsi="Arial" w:cs="Symbol"/>
          <w:sz w:val="20"/>
          <w:szCs w:val="20"/>
        </w:rPr>
        <w:t xml:space="preserve">Для повышения </w:t>
      </w:r>
      <w:proofErr w:type="spellStart"/>
      <w:r w:rsidR="002375C9">
        <w:rPr>
          <w:rFonts w:ascii="Arial" w:hAnsi="Arial" w:cs="Symbol"/>
          <w:sz w:val="20"/>
          <w:szCs w:val="20"/>
        </w:rPr>
        <w:t>отказоусточивости</w:t>
      </w:r>
      <w:proofErr w:type="spellEnd"/>
      <w:r w:rsidR="002375C9">
        <w:rPr>
          <w:rFonts w:ascii="Arial" w:hAnsi="Arial" w:cs="Symbol"/>
          <w:sz w:val="20"/>
          <w:szCs w:val="20"/>
        </w:rPr>
        <w:t xml:space="preserve"> работы системы исполнитель вносит в файл </w:t>
      </w:r>
      <w:proofErr w:type="spellStart"/>
      <w:r w:rsidR="002375C9">
        <w:rPr>
          <w:rFonts w:ascii="Arial" w:hAnsi="Arial" w:cs="Symbol"/>
          <w:sz w:val="20"/>
          <w:szCs w:val="20"/>
        </w:rPr>
        <w:t>hosts</w:t>
      </w:r>
      <w:proofErr w:type="spellEnd"/>
      <w:r w:rsidR="002375C9">
        <w:rPr>
          <w:rFonts w:ascii="Arial" w:hAnsi="Arial" w:cs="Symbol"/>
          <w:sz w:val="20"/>
          <w:szCs w:val="20"/>
        </w:rPr>
        <w:t xml:space="preserve"> на сервер</w:t>
      </w:r>
      <w:r w:rsidR="008D2616">
        <w:rPr>
          <w:rFonts w:ascii="Arial" w:hAnsi="Arial" w:cs="Symbol"/>
          <w:sz w:val="20"/>
          <w:szCs w:val="20"/>
        </w:rPr>
        <w:t>ах</w:t>
      </w:r>
      <w:r w:rsidR="002375C9">
        <w:rPr>
          <w:rFonts w:ascii="Arial" w:hAnsi="Arial" w:cs="Symbol"/>
          <w:sz w:val="20"/>
          <w:szCs w:val="20"/>
        </w:rPr>
        <w:t xml:space="preserve"> </w:t>
      </w:r>
      <w:r w:rsidR="002375C9">
        <w:rPr>
          <w:rFonts w:ascii="Arial" w:hAnsi="Arial" w:cs="Symbol"/>
          <w:sz w:val="20"/>
          <w:szCs w:val="20"/>
        </w:rPr>
        <w:lastRenderedPageBreak/>
        <w:t>приложений все необходимые критически важные имена.</w:t>
      </w:r>
    </w:p>
    <w:p w:rsidR="00483790" w:rsidRDefault="00EC41AC">
      <w:pPr>
        <w:pStyle w:val="WW-111111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Сервер отчетов и печати входит в сущес</w:t>
      </w:r>
      <w:r w:rsidR="0067646A">
        <w:rPr>
          <w:rFonts w:ascii="Arial" w:hAnsi="Arial" w:cs="Arial"/>
        </w:rPr>
        <w:t>твующий домен Заказчика, за внесение в домен отвечает Заказчик.</w:t>
      </w:r>
    </w:p>
    <w:p w:rsidR="00483790" w:rsidRDefault="00EC41AC">
      <w:pPr>
        <w:pStyle w:val="WW-1111111"/>
        <w:spacing w:line="360" w:lineRule="auto"/>
      </w:pPr>
      <w:r>
        <w:rPr>
          <w:rFonts w:ascii="Arial" w:hAnsi="Arial" w:cs="Arial"/>
        </w:rPr>
        <w:tab/>
        <w:t>Прочие DNS-запросы перенаправляются на</w:t>
      </w:r>
      <w:r>
        <w:rPr>
          <w:rFonts w:ascii="Arial" w:hAnsi="Arial" w:cs="Arial"/>
          <w:color w:val="800000"/>
        </w:rPr>
        <w:t xml:space="preserve"> </w:t>
      </w:r>
      <w:r>
        <w:rPr>
          <w:rFonts w:ascii="Arial" w:hAnsi="Arial" w:cs="Arial"/>
        </w:rPr>
        <w:t>серверы имен Заказчика</w:t>
      </w:r>
      <w:r w:rsidR="002375C9">
        <w:rPr>
          <w:rFonts w:ascii="Arial" w:hAnsi="Arial" w:cs="Arial"/>
        </w:rPr>
        <w:t>. За настройку ОС для использования серверов имен Заказчика отвечает Заказчик</w:t>
      </w:r>
      <w:r>
        <w:rPr>
          <w:rFonts w:ascii="Arial" w:hAnsi="Arial" w:cs="Arial"/>
        </w:rPr>
        <w:t>.</w:t>
      </w:r>
    </w:p>
    <w:p w:rsidR="00483790" w:rsidRDefault="00483790">
      <w:pPr>
        <w:spacing w:line="360" w:lineRule="auto"/>
        <w:rPr>
          <w:sz w:val="20"/>
          <w:szCs w:val="20"/>
        </w:rPr>
      </w:pPr>
    </w:p>
    <w:p w:rsidR="00483790" w:rsidRDefault="00EC41AC">
      <w:pPr>
        <w:pStyle w:val="Heading2"/>
        <w:rPr>
          <w:sz w:val="20"/>
          <w:szCs w:val="20"/>
        </w:rPr>
      </w:pPr>
      <w:r>
        <w:t>Точное время</w:t>
      </w:r>
    </w:p>
    <w:p w:rsidR="0067646A" w:rsidRDefault="0067646A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483790" w:rsidRDefault="00EC41AC" w:rsidP="00EC257F">
      <w:pPr>
        <w:spacing w:line="360" w:lineRule="auto"/>
        <w:ind w:firstLine="4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Настройка </w:t>
      </w:r>
      <w:r w:rsidR="0067646A">
        <w:rPr>
          <w:rFonts w:ascii="Arial" w:hAnsi="Arial" w:cs="Arial"/>
          <w:color w:val="000000"/>
          <w:sz w:val="20"/>
          <w:szCs w:val="20"/>
        </w:rPr>
        <w:t xml:space="preserve">синхронизации часов </w:t>
      </w:r>
      <w:r>
        <w:rPr>
          <w:rFonts w:ascii="Arial" w:hAnsi="Arial" w:cs="Arial"/>
          <w:color w:val="000000"/>
          <w:sz w:val="20"/>
          <w:szCs w:val="20"/>
        </w:rPr>
        <w:t>основных</w:t>
      </w:r>
      <w:r w:rsidR="0067646A">
        <w:rPr>
          <w:rFonts w:ascii="Arial" w:hAnsi="Arial" w:cs="Arial"/>
          <w:color w:val="000000"/>
          <w:sz w:val="20"/>
          <w:szCs w:val="20"/>
        </w:rPr>
        <w:t xml:space="preserve"> и тестовых</w:t>
      </w:r>
      <w:r>
        <w:rPr>
          <w:rFonts w:ascii="Arial" w:hAnsi="Arial" w:cs="Arial"/>
          <w:color w:val="000000"/>
          <w:sz w:val="20"/>
          <w:szCs w:val="20"/>
        </w:rPr>
        <w:t xml:space="preserve"> серверов обеспечивается </w:t>
      </w:r>
      <w:r w:rsidR="0067646A">
        <w:rPr>
          <w:rFonts w:ascii="Arial" w:hAnsi="Arial" w:cs="Arial"/>
          <w:color w:val="000000"/>
          <w:sz w:val="20"/>
          <w:szCs w:val="20"/>
        </w:rPr>
        <w:t>Заказчиком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483790" w:rsidRDefault="00EC41AC">
      <w:pPr>
        <w:pStyle w:val="WW-1111111"/>
        <w:spacing w:line="360" w:lineRule="auto"/>
      </w:pPr>
      <w:r>
        <w:rPr>
          <w:rFonts w:ascii="Arial" w:hAnsi="Arial" w:cs="Arial"/>
          <w:color w:val="000000"/>
        </w:rPr>
        <w:tab/>
        <w:t>Синхронизация часов на сервере отчетов и печати настраивается Заказчиком.</w:t>
      </w:r>
    </w:p>
    <w:p w:rsidR="00483790" w:rsidRDefault="00483790">
      <w:pPr>
        <w:spacing w:line="360" w:lineRule="auto"/>
        <w:rPr>
          <w:sz w:val="20"/>
          <w:szCs w:val="20"/>
        </w:rPr>
      </w:pPr>
    </w:p>
    <w:p w:rsidR="00483790" w:rsidRDefault="00483790">
      <w:pPr>
        <w:spacing w:line="360" w:lineRule="auto"/>
        <w:rPr>
          <w:sz w:val="20"/>
          <w:szCs w:val="20"/>
        </w:rPr>
      </w:pPr>
    </w:p>
    <w:p w:rsidR="00483790" w:rsidRDefault="00EC41AC">
      <w:pPr>
        <w:pStyle w:val="Heading2"/>
        <w:rPr>
          <w:rFonts w:cs="Arial"/>
          <w:sz w:val="20"/>
          <w:szCs w:val="20"/>
        </w:rPr>
      </w:pPr>
      <w:r>
        <w:t>Сбор статистики, протоколирование событий, сетевое управление</w:t>
      </w: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A1464E" w:rsidRDefault="00A1464E" w:rsidP="00A1464E">
      <w:pPr>
        <w:spacing w:line="360" w:lineRule="auto"/>
        <w:ind w:firstLine="408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Радиооборудование и терминалы сбора данных в этом проекте не используются.</w:t>
      </w:r>
    </w:p>
    <w:p w:rsidR="00483790" w:rsidRDefault="00483790" w:rsidP="00A1464E">
      <w:pPr>
        <w:pStyle w:val="WW-1111111"/>
        <w:spacing w:line="360" w:lineRule="auto"/>
        <w:rPr>
          <w:rFonts w:ascii="Arial" w:hAnsi="Arial" w:cs="Arial"/>
        </w:rPr>
      </w:pPr>
    </w:p>
    <w:p w:rsidR="00483790" w:rsidRDefault="00483790">
      <w:pPr>
        <w:pStyle w:val="WW-1111111"/>
        <w:spacing w:line="360" w:lineRule="auto"/>
        <w:rPr>
          <w:rFonts w:ascii="Arial" w:hAnsi="Arial" w:cs="Arial"/>
        </w:rPr>
      </w:pPr>
    </w:p>
    <w:p w:rsidR="00483790" w:rsidRDefault="00483790">
      <w:pPr>
        <w:pStyle w:val="WW-1111111"/>
        <w:spacing w:line="360" w:lineRule="auto"/>
        <w:rPr>
          <w:rFonts w:ascii="Arial" w:hAnsi="Arial" w:cs="Arial"/>
        </w:rPr>
      </w:pPr>
    </w:p>
    <w:p w:rsidR="00483790" w:rsidRDefault="00EC41AC">
      <w:pPr>
        <w:pStyle w:val="Heading2"/>
        <w:rPr>
          <w:rFonts w:cs="Arial"/>
          <w:sz w:val="20"/>
          <w:szCs w:val="20"/>
        </w:rPr>
      </w:pPr>
      <w:r>
        <w:t xml:space="preserve">Система оповещения </w:t>
      </w:r>
      <w:proofErr w:type="gramStart"/>
      <w:r>
        <w:t xml:space="preserve">( </w:t>
      </w:r>
      <w:proofErr w:type="gramEnd"/>
      <w:r>
        <w:t>Электронная почта )</w:t>
      </w:r>
    </w:p>
    <w:p w:rsidR="00EC257F" w:rsidRPr="00EC257F" w:rsidRDefault="00EC257F" w:rsidP="00A1464E">
      <w:pPr>
        <w:ind w:left="408"/>
        <w:rPr>
          <w:rFonts w:ascii="Arial" w:hAnsi="Arial" w:cs="Arial"/>
          <w:sz w:val="20"/>
          <w:szCs w:val="20"/>
        </w:rPr>
      </w:pPr>
    </w:p>
    <w:p w:rsidR="00483790" w:rsidRPr="00EC257F" w:rsidRDefault="00EC257F" w:rsidP="00A1464E">
      <w:pPr>
        <w:ind w:firstLine="408"/>
        <w:rPr>
          <w:rFonts w:ascii="Arial" w:hAnsi="Arial" w:cs="Arial"/>
          <w:sz w:val="20"/>
          <w:szCs w:val="20"/>
        </w:rPr>
      </w:pPr>
      <w:r w:rsidRPr="00EC257F">
        <w:rPr>
          <w:rFonts w:ascii="Arial" w:hAnsi="Arial" w:cs="Arial"/>
          <w:sz w:val="20"/>
          <w:szCs w:val="20"/>
        </w:rPr>
        <w:t>За настойку системы оповещения отвечает Заказчик</w:t>
      </w:r>
      <w:r w:rsidR="00EC41AC" w:rsidRPr="00EC257F">
        <w:rPr>
          <w:rFonts w:ascii="Arial" w:hAnsi="Arial" w:cs="Arial"/>
          <w:sz w:val="20"/>
          <w:szCs w:val="20"/>
        </w:rPr>
        <w:tab/>
      </w:r>
    </w:p>
    <w:p w:rsidR="00483790" w:rsidRDefault="00483790"/>
    <w:p w:rsidR="00EC257F" w:rsidRDefault="00EC257F"/>
    <w:p w:rsidR="00EC257F" w:rsidRDefault="00EC257F"/>
    <w:p w:rsidR="00EC257F" w:rsidRDefault="00EC257F" w:rsidP="00A1464E">
      <w:pPr>
        <w:pStyle w:val="Heading3"/>
      </w:pPr>
    </w:p>
    <w:p w:rsidR="00483790" w:rsidRDefault="00EC41AC">
      <w:pPr>
        <w:pStyle w:val="Heading2"/>
        <w:rPr>
          <w:rFonts w:cs="Arial"/>
          <w:sz w:val="20"/>
          <w:szCs w:val="20"/>
        </w:rPr>
      </w:pPr>
      <w:r>
        <w:t>Сетевая безопасность</w:t>
      </w:r>
    </w:p>
    <w:p w:rsidR="00483790" w:rsidRDefault="00483790">
      <w:pPr>
        <w:ind w:left="720"/>
        <w:rPr>
          <w:rFonts w:ascii="Arial" w:hAnsi="Arial" w:cs="Arial"/>
          <w:sz w:val="20"/>
          <w:szCs w:val="20"/>
        </w:rPr>
      </w:pPr>
    </w:p>
    <w:p w:rsidR="00483790" w:rsidRPr="00EC257F" w:rsidRDefault="00EC257F" w:rsidP="00A1464E">
      <w:pPr>
        <w:ind w:firstLine="4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этом проекте радиооборудование не используется</w:t>
      </w:r>
      <w:r w:rsidR="006115D2">
        <w:rPr>
          <w:rFonts w:ascii="Arial" w:hAnsi="Arial" w:cs="Arial"/>
          <w:sz w:val="20"/>
          <w:szCs w:val="20"/>
        </w:rPr>
        <w:t>. Все оборудование находится в корпоративной сети Заказчика.</w:t>
      </w:r>
    </w:p>
    <w:p w:rsidR="00483790" w:rsidRDefault="00483790"/>
    <w:p w:rsidR="00483790" w:rsidRDefault="00483790"/>
    <w:p w:rsidR="00483790" w:rsidRDefault="00483790"/>
    <w:p w:rsidR="00483790" w:rsidRDefault="00EC41AC">
      <w:pPr>
        <w:pStyle w:val="Heading2"/>
        <w:rPr>
          <w:rFonts w:cs="Arial"/>
          <w:sz w:val="20"/>
          <w:szCs w:val="20"/>
        </w:rPr>
      </w:pPr>
      <w:r>
        <w:t>Удаленный доступ.</w:t>
      </w:r>
    </w:p>
    <w:p w:rsidR="00483790" w:rsidRDefault="00483790">
      <w:pPr>
        <w:ind w:left="720"/>
        <w:rPr>
          <w:rFonts w:ascii="Arial" w:hAnsi="Arial" w:cs="Arial"/>
          <w:sz w:val="20"/>
          <w:szCs w:val="20"/>
        </w:rPr>
      </w:pPr>
    </w:p>
    <w:p w:rsidR="00483790" w:rsidRDefault="00EC41AC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Для обеспечения работ по внедрению и последующему сопровождению проекта, необходимо обеспечить доступ к серверам SOLVO через Интернет по протоколам </w:t>
      </w:r>
      <w:proofErr w:type="spellStart"/>
      <w:r>
        <w:rPr>
          <w:rFonts w:ascii="Arial" w:hAnsi="Arial" w:cs="Arial"/>
          <w:sz w:val="20"/>
          <w:szCs w:val="20"/>
        </w:rPr>
        <w:t>ssh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tcp</w:t>
      </w:r>
      <w:proofErr w:type="spellEnd"/>
      <w:r>
        <w:rPr>
          <w:rFonts w:ascii="Arial" w:hAnsi="Arial" w:cs="Arial"/>
          <w:sz w:val="20"/>
          <w:szCs w:val="20"/>
        </w:rPr>
        <w:t xml:space="preserve"> 22 </w:t>
      </w:r>
      <w:proofErr w:type="spellStart"/>
      <w:r>
        <w:rPr>
          <w:rFonts w:ascii="Arial" w:hAnsi="Arial" w:cs="Arial"/>
          <w:sz w:val="20"/>
          <w:szCs w:val="20"/>
        </w:rPr>
        <w:t>port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2375C9">
        <w:rPr>
          <w:rFonts w:ascii="Arial" w:hAnsi="Arial" w:cs="Arial"/>
          <w:sz w:val="20"/>
          <w:szCs w:val="20"/>
        </w:rPr>
        <w:t xml:space="preserve"> для </w:t>
      </w:r>
      <w:r w:rsidR="002375C9">
        <w:rPr>
          <w:rFonts w:ascii="Arial" w:hAnsi="Arial" w:cs="Arial"/>
          <w:sz w:val="20"/>
          <w:szCs w:val="20"/>
          <w:lang w:val="en-US"/>
        </w:rPr>
        <w:t>Linux</w:t>
      </w:r>
      <w:r w:rsidR="002375C9" w:rsidRPr="00D60F25">
        <w:rPr>
          <w:rFonts w:ascii="Arial" w:hAnsi="Arial" w:cs="Arial"/>
          <w:sz w:val="20"/>
          <w:szCs w:val="20"/>
        </w:rPr>
        <w:t xml:space="preserve"> </w:t>
      </w:r>
      <w:r w:rsidR="002375C9">
        <w:rPr>
          <w:rFonts w:ascii="Arial" w:hAnsi="Arial" w:cs="Arial"/>
          <w:sz w:val="20"/>
          <w:szCs w:val="20"/>
        </w:rPr>
        <w:t xml:space="preserve">серверов и </w:t>
      </w:r>
      <w:r w:rsidR="002375C9">
        <w:rPr>
          <w:rFonts w:ascii="Arial" w:hAnsi="Arial" w:cs="Arial"/>
          <w:sz w:val="20"/>
          <w:szCs w:val="20"/>
          <w:lang w:val="en-US"/>
        </w:rPr>
        <w:t>RDP</w:t>
      </w:r>
      <w:r w:rsidR="002375C9" w:rsidRPr="00D60F2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2375C9">
        <w:rPr>
          <w:rFonts w:ascii="Arial" w:hAnsi="Arial" w:cs="Arial"/>
          <w:sz w:val="20"/>
        </w:rPr>
        <w:t>tcp</w:t>
      </w:r>
      <w:proofErr w:type="spellEnd"/>
      <w:r w:rsidR="002375C9">
        <w:rPr>
          <w:rFonts w:ascii="Arial" w:hAnsi="Arial" w:cs="Arial"/>
          <w:sz w:val="20"/>
        </w:rPr>
        <w:t xml:space="preserve"> 3389</w:t>
      </w:r>
      <w:r w:rsidR="002375C9" w:rsidRPr="00D60F25">
        <w:rPr>
          <w:rFonts w:ascii="Arial" w:hAnsi="Arial" w:cs="Arial"/>
          <w:sz w:val="20"/>
          <w:szCs w:val="20"/>
        </w:rPr>
        <w:t xml:space="preserve">) </w:t>
      </w:r>
      <w:r w:rsidR="002375C9">
        <w:rPr>
          <w:rFonts w:ascii="Arial" w:hAnsi="Arial" w:cs="Arial"/>
          <w:sz w:val="20"/>
          <w:szCs w:val="20"/>
        </w:rPr>
        <w:t xml:space="preserve">для </w:t>
      </w:r>
      <w:r w:rsidR="002375C9">
        <w:rPr>
          <w:rFonts w:ascii="Arial" w:hAnsi="Arial" w:cs="Arial"/>
          <w:sz w:val="20"/>
          <w:szCs w:val="20"/>
          <w:lang w:val="en-US"/>
        </w:rPr>
        <w:t>Windows</w:t>
      </w:r>
      <w:r w:rsidR="002375C9" w:rsidRPr="00D60F25">
        <w:rPr>
          <w:rFonts w:ascii="Arial" w:hAnsi="Arial" w:cs="Arial"/>
          <w:sz w:val="20"/>
          <w:szCs w:val="20"/>
        </w:rPr>
        <w:t xml:space="preserve"> </w:t>
      </w:r>
      <w:r w:rsidR="002375C9">
        <w:rPr>
          <w:rFonts w:ascii="Arial" w:hAnsi="Arial" w:cs="Arial"/>
          <w:sz w:val="20"/>
          <w:szCs w:val="20"/>
        </w:rPr>
        <w:t>серверов</w:t>
      </w:r>
      <w:r>
        <w:rPr>
          <w:rFonts w:ascii="Arial" w:hAnsi="Arial" w:cs="Arial"/>
          <w:sz w:val="20"/>
          <w:szCs w:val="20"/>
        </w:rPr>
        <w:t xml:space="preserve">. Все соединения будут устанавливаться с </w:t>
      </w:r>
      <w:proofErr w:type="gramStart"/>
      <w:r>
        <w:rPr>
          <w:rFonts w:ascii="Arial" w:hAnsi="Arial" w:cs="Arial"/>
          <w:sz w:val="20"/>
          <w:szCs w:val="20"/>
        </w:rPr>
        <w:t>фиксированных</w:t>
      </w:r>
      <w:proofErr w:type="gramEnd"/>
      <w:r>
        <w:rPr>
          <w:rFonts w:ascii="Arial" w:hAnsi="Arial" w:cs="Arial"/>
          <w:sz w:val="20"/>
          <w:szCs w:val="20"/>
        </w:rPr>
        <w:t xml:space="preserve"> и заранее согласованных ip-адресов нашей компании.</w:t>
      </w:r>
    </w:p>
    <w:p w:rsidR="00483790" w:rsidRDefault="00EC41A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Таблица 5.Трансляция адресов и портов.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1"/>
        <w:gridCol w:w="2265"/>
        <w:gridCol w:w="5484"/>
      </w:tblGrid>
      <w:tr w:rsidR="00EC257F" w:rsidTr="00543C2F">
        <w:trPr>
          <w:tblHeader/>
        </w:trPr>
        <w:tc>
          <w:tcPr>
            <w:tcW w:w="1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4"/>
              <w:rPr>
                <w:rFonts w:ascii="Arial" w:hAnsi="Arial" w:cs="Arial"/>
                <w:i w:val="0"/>
                <w:iCs w:val="0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Адреса</w:t>
            </w:r>
          </w:p>
        </w:tc>
        <w:tc>
          <w:tcPr>
            <w:tcW w:w="22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4"/>
              <w:rPr>
                <w:rFonts w:ascii="Arial" w:hAnsi="Arial" w:cs="Arial"/>
                <w:i w:val="0"/>
                <w:iCs w:val="0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Протокол, порт</w:t>
            </w:r>
          </w:p>
        </w:tc>
        <w:tc>
          <w:tcPr>
            <w:tcW w:w="54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 w:val="0"/>
                <w:iCs w:val="0"/>
                <w:sz w:val="20"/>
              </w:rPr>
              <w:t>Назначение</w:t>
            </w:r>
          </w:p>
        </w:tc>
      </w:tr>
      <w:tr w:rsidR="00EC257F" w:rsidTr="00543C2F">
        <w:tc>
          <w:tcPr>
            <w:tcW w:w="19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Pr="009A709D" w:rsidRDefault="009A709D" w:rsidP="00543C2F">
            <w:pPr>
              <w:pStyle w:val="a3"/>
              <w:rPr>
                <w:rFonts w:ascii="Arial" w:hAnsi="Arial" w:cs="Arial"/>
              </w:rPr>
            </w:pPr>
            <w:r w:rsidRPr="009A709D">
              <w:rPr>
                <w:rFonts w:ascii="Arial" w:hAnsi="Arial" w:cs="Arial"/>
                <w:color w:val="1F497D" w:themeColor="text2"/>
              </w:rPr>
              <w:t>30.185.130.37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3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tcp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22 (</w:t>
            </w:r>
            <w:proofErr w:type="spellStart"/>
            <w:r>
              <w:rPr>
                <w:rFonts w:ascii="Arial" w:hAnsi="Arial" w:cs="Arial"/>
                <w:sz w:val="20"/>
              </w:rPr>
              <w:t>ssh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3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Удаленный доступ к основному серверу</w:t>
            </w:r>
            <w:r w:rsidR="009A709D">
              <w:rPr>
                <w:rFonts w:ascii="Arial" w:hAnsi="Arial" w:cs="Arial"/>
                <w:sz w:val="20"/>
              </w:rPr>
              <w:t xml:space="preserve"> приложений</w:t>
            </w:r>
            <w:r>
              <w:rPr>
                <w:rFonts w:ascii="Arial" w:hAnsi="Arial" w:cs="Arial"/>
                <w:sz w:val="20"/>
              </w:rPr>
              <w:t xml:space="preserve"> — режим командной строки</w:t>
            </w:r>
          </w:p>
        </w:tc>
      </w:tr>
      <w:tr w:rsidR="00EC257F" w:rsidTr="00543C2F">
        <w:tc>
          <w:tcPr>
            <w:tcW w:w="19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Pr="00D60F25" w:rsidRDefault="00EC257F" w:rsidP="00543C2F">
            <w:pPr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3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tcp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3389 (</w:t>
            </w:r>
            <w:proofErr w:type="spellStart"/>
            <w:r>
              <w:rPr>
                <w:rFonts w:ascii="Arial" w:hAnsi="Arial" w:cs="Arial"/>
                <w:sz w:val="20"/>
              </w:rPr>
              <w:t>rdp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3"/>
              <w:snapToGrid w:val="0"/>
            </w:pPr>
            <w:r>
              <w:rPr>
                <w:rFonts w:ascii="Arial" w:hAnsi="Arial" w:cs="Arial"/>
                <w:sz w:val="20"/>
              </w:rPr>
              <w:t>Удаленный доступ к рабочему столу</w:t>
            </w:r>
            <w:r w:rsidR="009A709D">
              <w:rPr>
                <w:rFonts w:ascii="Arial" w:hAnsi="Arial" w:cs="Arial"/>
                <w:sz w:val="20"/>
              </w:rPr>
              <w:t xml:space="preserve"> основного сервера печати</w:t>
            </w:r>
          </w:p>
        </w:tc>
      </w:tr>
      <w:tr w:rsidR="00EC257F" w:rsidTr="00543C2F">
        <w:tc>
          <w:tcPr>
            <w:tcW w:w="19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Pr="009A709D" w:rsidRDefault="009A709D" w:rsidP="00543C2F">
            <w:pPr>
              <w:snapToGrid w:val="0"/>
              <w:rPr>
                <w:rFonts w:ascii="Arial" w:hAnsi="Arial" w:cs="Arial"/>
                <w:lang w:val="en-US"/>
              </w:rPr>
            </w:pPr>
            <w:r w:rsidRPr="009A709D">
              <w:rPr>
                <w:rFonts w:ascii="Arial" w:hAnsi="Arial" w:cs="Arial"/>
                <w:color w:val="1F497D" w:themeColor="text2"/>
              </w:rPr>
              <w:t>30.201.192.34</w:t>
            </w: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EC257F" w:rsidP="00543C2F">
            <w:pPr>
              <w:pStyle w:val="a3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tcp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22 (</w:t>
            </w:r>
            <w:proofErr w:type="spellStart"/>
            <w:r>
              <w:rPr>
                <w:rFonts w:ascii="Arial" w:hAnsi="Arial" w:cs="Arial"/>
                <w:sz w:val="20"/>
              </w:rPr>
              <w:t>ssh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257F" w:rsidRDefault="00EC257F" w:rsidP="009A709D">
            <w:pPr>
              <w:pStyle w:val="a3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Удаленный доступ к </w:t>
            </w:r>
            <w:r w:rsidR="009A709D">
              <w:rPr>
                <w:rFonts w:ascii="Arial" w:hAnsi="Arial" w:cs="Arial"/>
                <w:sz w:val="20"/>
              </w:rPr>
              <w:t xml:space="preserve">тестовому </w:t>
            </w:r>
            <w:r>
              <w:rPr>
                <w:rFonts w:ascii="Arial" w:hAnsi="Arial" w:cs="Arial"/>
                <w:sz w:val="20"/>
              </w:rPr>
              <w:t xml:space="preserve">серверу </w:t>
            </w:r>
            <w:r w:rsidR="009A709D">
              <w:rPr>
                <w:rFonts w:ascii="Arial" w:hAnsi="Arial" w:cs="Arial"/>
                <w:sz w:val="20"/>
              </w:rPr>
              <w:t xml:space="preserve"> приложений </w:t>
            </w:r>
            <w:r>
              <w:rPr>
                <w:rFonts w:ascii="Arial" w:hAnsi="Arial" w:cs="Arial"/>
                <w:sz w:val="20"/>
              </w:rPr>
              <w:t>— режим командной строки</w:t>
            </w:r>
          </w:p>
        </w:tc>
      </w:tr>
      <w:tr w:rsidR="00EC257F" w:rsidTr="00543C2F">
        <w:tc>
          <w:tcPr>
            <w:tcW w:w="19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Pr="00D60F25" w:rsidRDefault="00EC257F" w:rsidP="00543C2F">
            <w:pPr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26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257F" w:rsidRDefault="009A709D" w:rsidP="00543C2F">
            <w:pPr>
              <w:pStyle w:val="a3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tcp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3389 (</w:t>
            </w:r>
            <w:proofErr w:type="spellStart"/>
            <w:r>
              <w:rPr>
                <w:rFonts w:ascii="Arial" w:hAnsi="Arial" w:cs="Arial"/>
                <w:sz w:val="20"/>
              </w:rPr>
              <w:t>rdp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54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257F" w:rsidRPr="009C1B96" w:rsidRDefault="009A709D" w:rsidP="009A709D">
            <w:pPr>
              <w:pStyle w:val="a3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Удаленный доступ к рабочему столу тестового сервера печати</w:t>
            </w:r>
          </w:p>
        </w:tc>
      </w:tr>
    </w:tbl>
    <w:p w:rsidR="00483790" w:rsidRDefault="00483790"/>
    <w:p w:rsidR="00483790" w:rsidRDefault="00483790"/>
    <w:p w:rsidR="00483790" w:rsidRDefault="00EC41AC">
      <w:pPr>
        <w:pStyle w:val="WW-1111111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>Таблица 6. Авторизованные адреса сет</w:t>
      </w:r>
      <w:proofErr w:type="gramStart"/>
      <w:r>
        <w:rPr>
          <w:rFonts w:ascii="Arial" w:hAnsi="Arial" w:cs="Arial"/>
          <w:i/>
          <w:iCs/>
        </w:rPr>
        <w:t>и ООО</w:t>
      </w:r>
      <w:proofErr w:type="gramEnd"/>
      <w:r>
        <w:rPr>
          <w:rFonts w:ascii="Arial" w:hAnsi="Arial" w:cs="Arial"/>
          <w:i/>
          <w:iCs/>
        </w:rPr>
        <w:t xml:space="preserve"> «СОЛВО»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8"/>
        <w:gridCol w:w="2882"/>
        <w:gridCol w:w="5104"/>
      </w:tblGrid>
      <w:tr w:rsidR="00483790"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790" w:rsidRDefault="00EC41AC">
            <w:pPr>
              <w:pStyle w:val="a3"/>
              <w:snapToGrid w:val="0"/>
            </w:pPr>
            <w:r>
              <w:rPr>
                <w:rFonts w:ascii="Arial" w:hAnsi="Arial" w:cs="Arial"/>
                <w:b/>
                <w:bCs/>
                <w:sz w:val="20"/>
              </w:rPr>
              <w:t>ip-адрес</w:t>
            </w:r>
          </w:p>
        </w:tc>
        <w:tc>
          <w:tcPr>
            <w:tcW w:w="2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790" w:rsidRDefault="00EC41AC">
            <w:pPr>
              <w:pStyle w:val="a3"/>
              <w:snapToGrid w:val="0"/>
            </w:pPr>
            <w:r>
              <w:rPr>
                <w:rFonts w:ascii="Arial" w:hAnsi="Arial" w:cs="Arial"/>
                <w:b/>
                <w:bCs/>
                <w:sz w:val="20"/>
              </w:rPr>
              <w:t>Доменное имя</w:t>
            </w:r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790" w:rsidRDefault="00EC41AC">
            <w:pPr>
              <w:pStyle w:val="a3"/>
              <w:snapToGrid w:val="0"/>
            </w:pPr>
            <w:r>
              <w:rPr>
                <w:rFonts w:ascii="Arial" w:hAnsi="Arial" w:cs="Arial"/>
                <w:b/>
                <w:bCs/>
                <w:sz w:val="20"/>
              </w:rPr>
              <w:t>Примечания</w:t>
            </w:r>
          </w:p>
        </w:tc>
      </w:tr>
      <w:tr w:rsidR="00483790"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790" w:rsidRDefault="00EC41AC">
            <w:pPr>
              <w:pStyle w:val="a3"/>
              <w:snapToGrid w:val="0"/>
            </w:pPr>
            <w:r>
              <w:rPr>
                <w:rFonts w:ascii="Arial" w:hAnsi="Arial" w:cs="Arial"/>
                <w:color w:val="000000"/>
                <w:sz w:val="20"/>
              </w:rPr>
              <w:t>193.23.142.5</w:t>
            </w:r>
          </w:p>
        </w:tc>
        <w:tc>
          <w:tcPr>
            <w:tcW w:w="28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790" w:rsidRDefault="00EC41AC">
            <w:pPr>
              <w:pStyle w:val="a3"/>
              <w:snapToGrid w:val="0"/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dual.solvo.ru</w:t>
            </w:r>
            <w:proofErr w:type="spellEnd"/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790" w:rsidRDefault="00483790">
            <w:pPr>
              <w:pStyle w:val="a3"/>
              <w:snapToGrid w:val="0"/>
            </w:pPr>
          </w:p>
        </w:tc>
      </w:tr>
    </w:tbl>
    <w:p w:rsidR="00483790" w:rsidRDefault="00483790">
      <w:pPr>
        <w:pStyle w:val="WW-1111111"/>
        <w:spacing w:line="360" w:lineRule="auto"/>
        <w:jc w:val="both"/>
      </w:pPr>
    </w:p>
    <w:p w:rsidR="00483790" w:rsidRPr="002375C9" w:rsidRDefault="002375C9">
      <w:r>
        <w:t xml:space="preserve">Удаленный доступ Исполнителя к серверам Заказчика осуществляется по технологии </w:t>
      </w:r>
      <w:r>
        <w:rPr>
          <w:lang w:val="en-US"/>
        </w:rPr>
        <w:t>Business</w:t>
      </w:r>
      <w:r w:rsidRPr="00D60F25">
        <w:t xml:space="preserve"> </w:t>
      </w:r>
      <w:r>
        <w:rPr>
          <w:lang w:val="en-US"/>
        </w:rPr>
        <w:t>Partner</w:t>
      </w:r>
      <w:r w:rsidRPr="00D60F25">
        <w:t xml:space="preserve"> </w:t>
      </w:r>
      <w:r>
        <w:rPr>
          <w:lang w:val="en-US"/>
        </w:rPr>
        <w:t>Connect</w:t>
      </w:r>
      <w:r w:rsidRPr="00D60F25">
        <w:t xml:space="preserve"> </w:t>
      </w:r>
      <w:r>
        <w:t xml:space="preserve">через </w:t>
      </w:r>
      <w:r>
        <w:rPr>
          <w:lang w:val="en-US"/>
        </w:rPr>
        <w:t>VPN</w:t>
      </w:r>
      <w:r>
        <w:t>.</w:t>
      </w:r>
    </w:p>
    <w:p w:rsidR="00483790" w:rsidRDefault="00483790"/>
    <w:p w:rsidR="00483790" w:rsidRDefault="00483790"/>
    <w:p w:rsidR="00EC257F" w:rsidRDefault="00EC257F"/>
    <w:p w:rsidR="00EC257F" w:rsidRDefault="00EC257F"/>
    <w:p w:rsidR="00483790" w:rsidRDefault="00483790"/>
    <w:p w:rsidR="00483790" w:rsidRDefault="00483790"/>
    <w:p w:rsidR="00483790" w:rsidRDefault="00483790"/>
    <w:p w:rsidR="00483790" w:rsidRDefault="00EC41AC">
      <w:pPr>
        <w:pStyle w:val="Heading2"/>
        <w:rPr>
          <w:rFonts w:cs="Arial"/>
          <w:sz w:val="20"/>
          <w:szCs w:val="20"/>
        </w:rPr>
      </w:pPr>
      <w:r>
        <w:rPr>
          <w:rFonts w:cs="Arial"/>
          <w:szCs w:val="24"/>
        </w:rPr>
        <w:t>Управление источниками электропитания.</w:t>
      </w:r>
    </w:p>
    <w:p w:rsidR="00EC257F" w:rsidRDefault="00EC257F">
      <w:pPr>
        <w:spacing w:line="360" w:lineRule="auto"/>
        <w:rPr>
          <w:rFonts w:ascii="Arial" w:hAnsi="Arial" w:cs="Arial"/>
          <w:sz w:val="20"/>
          <w:szCs w:val="20"/>
        </w:rPr>
      </w:pPr>
    </w:p>
    <w:p w:rsidR="00483790" w:rsidRDefault="00EC257F">
      <w:pPr>
        <w:spacing w:line="360" w:lineRule="auto"/>
        <w:rPr>
          <w:rFonts w:ascii="Arial" w:hAnsi="Arial" w:cs="Arial"/>
          <w:sz w:val="20"/>
          <w:szCs w:val="20"/>
          <w:shd w:val="clear" w:color="auto" w:fill="FF0000"/>
        </w:rPr>
      </w:pPr>
      <w:r>
        <w:rPr>
          <w:rFonts w:ascii="Arial" w:hAnsi="Arial" w:cs="Arial"/>
          <w:sz w:val="20"/>
          <w:szCs w:val="20"/>
        </w:rPr>
        <w:t>За электроснабжение отвечает Заказчик.</w:t>
      </w:r>
    </w:p>
    <w:p w:rsidR="00483790" w:rsidRDefault="00483790">
      <w:pPr>
        <w:rPr>
          <w:rFonts w:ascii="Arial" w:hAnsi="Arial" w:cs="Arial"/>
          <w:sz w:val="20"/>
          <w:szCs w:val="20"/>
          <w:shd w:val="clear" w:color="auto" w:fill="FF0000"/>
        </w:rPr>
      </w:pPr>
    </w:p>
    <w:p w:rsidR="00483790" w:rsidRDefault="00483790">
      <w:pPr>
        <w:rPr>
          <w:rFonts w:ascii="Arial" w:hAnsi="Arial" w:cs="Arial"/>
          <w:sz w:val="20"/>
          <w:szCs w:val="20"/>
          <w:shd w:val="clear" w:color="auto" w:fill="FF0000"/>
        </w:rPr>
      </w:pPr>
    </w:p>
    <w:p w:rsidR="00483790" w:rsidRDefault="00483790">
      <w:pPr>
        <w:rPr>
          <w:rFonts w:ascii="Arial" w:hAnsi="Arial" w:cs="Arial"/>
          <w:sz w:val="20"/>
          <w:szCs w:val="20"/>
          <w:shd w:val="clear" w:color="auto" w:fill="FF0000"/>
        </w:rPr>
      </w:pPr>
    </w:p>
    <w:p w:rsidR="00483790" w:rsidRDefault="00EC41AC">
      <w:pPr>
        <w:pStyle w:val="Heading2"/>
        <w:rPr>
          <w:rFonts w:cs="Arial"/>
          <w:sz w:val="20"/>
          <w:szCs w:val="20"/>
        </w:rPr>
      </w:pPr>
      <w:r>
        <w:t>Роли серверов.</w:t>
      </w:r>
    </w:p>
    <w:p w:rsidR="00483790" w:rsidRDefault="00483790">
      <w:pPr>
        <w:ind w:left="720"/>
        <w:rPr>
          <w:rFonts w:ascii="Arial" w:hAnsi="Arial" w:cs="Arial"/>
          <w:sz w:val="20"/>
          <w:szCs w:val="20"/>
        </w:rPr>
      </w:pPr>
    </w:p>
    <w:p w:rsidR="00483790" w:rsidRDefault="00EC41AC" w:rsidP="002375C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Для серверов введено понятие ролей, устанавливаемых через DNS и при помощи ролевых ip-адресов (виртуальных сетевых интерфейсов).</w:t>
      </w:r>
    </w:p>
    <w:p w:rsidR="00483790" w:rsidRDefault="00483790" w:rsidP="006F1A9F">
      <w:pPr>
        <w:rPr>
          <w:rFonts w:ascii="Arial" w:hAnsi="Arial" w:cs="Arial"/>
          <w:sz w:val="20"/>
          <w:szCs w:val="20"/>
        </w:rPr>
      </w:pPr>
    </w:p>
    <w:p w:rsidR="00483790" w:rsidRDefault="00EC41AC" w:rsidP="006F1A9F">
      <w:pPr>
        <w:pStyle w:val="WW-1111111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>Таблица 7. Роли серверов</w:t>
      </w:r>
    </w:p>
    <w:tbl>
      <w:tblPr>
        <w:tblpPr w:leftFromText="180" w:rightFromText="180" w:vertAnchor="text" w:tblpY="1"/>
        <w:tblOverlap w:val="never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0"/>
        <w:gridCol w:w="4287"/>
      </w:tblGrid>
      <w:tr w:rsidR="003F3654" w:rsidTr="00EE700B"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3F3654" w:rsidRDefault="003F3654" w:rsidP="00EE700B">
            <w:pPr>
              <w:snapToGri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Роль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F3654" w:rsidRDefault="003F3654" w:rsidP="00EE700B">
            <w:pPr>
              <w:snapToGri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Имя</w:t>
            </w:r>
          </w:p>
        </w:tc>
      </w:tr>
      <w:tr w:rsidR="003F3654" w:rsidTr="00EE700B">
        <w:tc>
          <w:tcPr>
            <w:tcW w:w="351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3F3654" w:rsidRDefault="003F3654" w:rsidP="00EE700B">
            <w:pPr>
              <w:snapToGrid w:val="0"/>
              <w:ind w:left="113"/>
            </w:pPr>
            <w:r>
              <w:rPr>
                <w:rFonts w:ascii="Arial" w:hAnsi="Arial" w:cs="Arial"/>
                <w:sz w:val="20"/>
                <w:szCs w:val="20"/>
              </w:rPr>
              <w:t>Сервер приложений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F3654" w:rsidRPr="00EE700B" w:rsidRDefault="006F1A9F" w:rsidP="00EE700B">
            <w:pPr>
              <w:snapToGrid w:val="0"/>
              <w:ind w:left="113"/>
            </w:pPr>
            <w:r>
              <w:rPr>
                <w:rStyle w:val="CommentReference"/>
              </w:rPr>
              <w:commentReference w:id="2"/>
            </w:r>
            <w:r w:rsidR="00EE700B">
              <w:rPr>
                <w:rFonts w:hint="cs"/>
              </w:rPr>
              <w:t>Д</w:t>
            </w:r>
            <w:r w:rsidR="00EE700B">
              <w:t xml:space="preserve">ополнительный </w:t>
            </w:r>
            <w:r w:rsidR="00EE700B">
              <w:rPr>
                <w:lang w:val="en-US"/>
              </w:rPr>
              <w:t>IP</w:t>
            </w:r>
            <w:r w:rsidR="00EE700B" w:rsidRPr="00EE700B">
              <w:t xml:space="preserve"> </w:t>
            </w:r>
            <w:r w:rsidR="00EE700B">
              <w:t>адрес (будет предоставлен позже</w:t>
            </w:r>
            <w:bookmarkStart w:id="3" w:name="_GoBack"/>
            <w:bookmarkEnd w:id="3"/>
            <w:r w:rsidR="00EE700B">
              <w:t>)</w:t>
            </w:r>
          </w:p>
        </w:tc>
      </w:tr>
    </w:tbl>
    <w:p w:rsidR="00483790" w:rsidRDefault="00EE700B">
      <w:r>
        <w:br w:type="textWrapping" w:clear="all"/>
      </w:r>
    </w:p>
    <w:p w:rsidR="00483790" w:rsidRPr="00D60F25" w:rsidRDefault="002375C9" w:rsidP="00EE700B">
      <w:pPr>
        <w:spacing w:line="360" w:lineRule="auto"/>
        <w:rPr>
          <w:rFonts w:ascii="Arial" w:hAnsi="Arial" w:cs="Arial"/>
          <w:sz w:val="20"/>
          <w:szCs w:val="20"/>
        </w:rPr>
      </w:pPr>
      <w:r w:rsidRPr="00D60F25">
        <w:rPr>
          <w:rFonts w:ascii="Arial" w:hAnsi="Arial" w:cs="Arial" w:hint="cs"/>
          <w:sz w:val="20"/>
          <w:szCs w:val="20"/>
        </w:rPr>
        <w:t>Роли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серверов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фиксированы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и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не</w:t>
      </w:r>
      <w:r w:rsidRPr="00D60F25">
        <w:rPr>
          <w:rFonts w:ascii="Arial" w:hAnsi="Arial" w:cs="Arial"/>
          <w:sz w:val="20"/>
          <w:szCs w:val="20"/>
        </w:rPr>
        <w:t xml:space="preserve"> </w:t>
      </w:r>
      <w:r w:rsidRPr="00D60F25">
        <w:rPr>
          <w:rFonts w:ascii="Arial" w:hAnsi="Arial" w:cs="Arial" w:hint="cs"/>
          <w:sz w:val="20"/>
          <w:szCs w:val="20"/>
        </w:rPr>
        <w:t>меняются</w:t>
      </w:r>
      <w:r w:rsidR="006F1A9F" w:rsidRPr="00D60F25">
        <w:rPr>
          <w:rFonts w:ascii="Arial" w:hAnsi="Arial" w:cs="Arial"/>
          <w:sz w:val="20"/>
          <w:szCs w:val="20"/>
        </w:rPr>
        <w:t xml:space="preserve">, </w:t>
      </w:r>
      <w:r w:rsidR="006F1A9F" w:rsidRPr="00D60F25">
        <w:rPr>
          <w:rFonts w:ascii="Arial" w:hAnsi="Arial" w:cs="Arial" w:hint="cs"/>
          <w:sz w:val="20"/>
          <w:szCs w:val="20"/>
        </w:rPr>
        <w:t>но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для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подключения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клиентов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используется</w:t>
      </w:r>
      <w:r w:rsidR="006F1A9F" w:rsidRPr="00D60F25">
        <w:rPr>
          <w:rFonts w:ascii="Arial" w:hAnsi="Arial" w:cs="Arial"/>
          <w:sz w:val="20"/>
          <w:szCs w:val="20"/>
        </w:rPr>
        <w:t xml:space="preserve"> IP-</w:t>
      </w:r>
      <w:r w:rsidR="006F1A9F" w:rsidRPr="00D60F25">
        <w:rPr>
          <w:rFonts w:ascii="Arial" w:hAnsi="Arial" w:cs="Arial" w:hint="cs"/>
          <w:sz w:val="20"/>
          <w:szCs w:val="20"/>
        </w:rPr>
        <w:t>адрес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роли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сервера</w:t>
      </w:r>
      <w:r w:rsidR="006F1A9F" w:rsidRPr="00D60F25">
        <w:rPr>
          <w:rFonts w:ascii="Arial" w:hAnsi="Arial" w:cs="Arial"/>
          <w:sz w:val="20"/>
          <w:szCs w:val="20"/>
        </w:rPr>
        <w:t xml:space="preserve"> </w:t>
      </w:r>
      <w:r w:rsidR="006F1A9F" w:rsidRPr="00D60F25">
        <w:rPr>
          <w:rFonts w:ascii="Arial" w:hAnsi="Arial" w:cs="Arial" w:hint="cs"/>
          <w:sz w:val="20"/>
          <w:szCs w:val="20"/>
        </w:rPr>
        <w:t>приложений</w:t>
      </w:r>
      <w:r w:rsidR="006F1A9F" w:rsidRPr="00D60F25">
        <w:rPr>
          <w:rFonts w:ascii="Arial" w:hAnsi="Arial" w:cs="Arial"/>
          <w:sz w:val="20"/>
          <w:szCs w:val="20"/>
        </w:rPr>
        <w:t>.</w:t>
      </w:r>
    </w:p>
    <w:p w:rsidR="00483790" w:rsidRDefault="00EC41AC">
      <w:pPr>
        <w:pStyle w:val="Heading2"/>
      </w:pPr>
      <w:r>
        <w:rPr>
          <w:rFonts w:eastAsia="Courier New" w:cs="Arial"/>
          <w:szCs w:val="24"/>
        </w:rPr>
        <w:t>Сводка сетевых настроек оборудования в радиосети</w:t>
      </w:r>
      <w:r>
        <w:rPr>
          <w:rFonts w:eastAsia="Courier New" w:cs="Arial"/>
          <w:i/>
          <w:color w:val="800000"/>
          <w:szCs w:val="24"/>
        </w:rPr>
        <w:t xml:space="preserve"> </w:t>
      </w:r>
    </w:p>
    <w:p w:rsidR="00483790" w:rsidRDefault="00483790"/>
    <w:p w:rsidR="00EC257F" w:rsidRPr="00EC257F" w:rsidRDefault="00EC257F" w:rsidP="00EC25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этом проекте радиооборудование не используется</w:t>
      </w:r>
    </w:p>
    <w:p w:rsidR="00EC257F" w:rsidRDefault="00EC257F"/>
    <w:p w:rsidR="00483790" w:rsidRDefault="00483790"/>
    <w:p w:rsidR="00483790" w:rsidRDefault="00483790">
      <w:pPr>
        <w:pStyle w:val="Heading2"/>
      </w:pPr>
    </w:p>
    <w:p w:rsidR="00483790" w:rsidRDefault="00483790"/>
    <w:p w:rsidR="00483790" w:rsidRDefault="00483790"/>
    <w:p w:rsidR="00483790" w:rsidRDefault="00483790"/>
    <w:p w:rsidR="00483790" w:rsidRDefault="00483790" w:rsidP="00EC257F">
      <w:pPr>
        <w:ind w:firstLine="408"/>
      </w:pPr>
    </w:p>
    <w:p w:rsidR="00EC257F" w:rsidRDefault="00EC257F" w:rsidP="00EC257F">
      <w:pPr>
        <w:ind w:firstLine="408"/>
      </w:pPr>
    </w:p>
    <w:p w:rsidR="00EC257F" w:rsidRDefault="00EC257F" w:rsidP="00EC257F">
      <w:pPr>
        <w:ind w:firstLine="408"/>
      </w:pPr>
    </w:p>
    <w:p w:rsidR="00EC257F" w:rsidRDefault="00EC257F" w:rsidP="00EC257F">
      <w:pPr>
        <w:ind w:firstLine="408"/>
      </w:pPr>
    </w:p>
    <w:p w:rsidR="00483790" w:rsidRDefault="00483790"/>
    <w:p w:rsidR="003F3654" w:rsidRDefault="003F3654"/>
    <w:p w:rsidR="003F3654" w:rsidRDefault="003F3654"/>
    <w:p w:rsidR="003F3654" w:rsidRDefault="003F3654"/>
    <w:p w:rsidR="003F3654" w:rsidRDefault="003F3654"/>
    <w:p w:rsidR="003F3654" w:rsidRDefault="003F3654"/>
    <w:p w:rsidR="003F3654" w:rsidRDefault="003F3654"/>
    <w:p w:rsidR="003F3654" w:rsidRDefault="003F3654"/>
    <w:p w:rsidR="003F3654" w:rsidRDefault="003F3654"/>
    <w:p w:rsidR="008D71FD" w:rsidRDefault="008D71FD"/>
    <w:p w:rsidR="008D71FD" w:rsidRDefault="008D71FD"/>
    <w:p w:rsidR="008D71FD" w:rsidRDefault="008D71FD"/>
    <w:p w:rsidR="008D71FD" w:rsidRDefault="008D71FD"/>
    <w:p w:rsidR="008D71FD" w:rsidRDefault="008D71FD"/>
    <w:p w:rsidR="008D71FD" w:rsidRDefault="008D71FD"/>
    <w:p w:rsidR="003F3654" w:rsidRDefault="003F3654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9A709D" w:rsidRDefault="009A709D"/>
    <w:p w:rsidR="003F3654" w:rsidRDefault="003F3654"/>
    <w:p w:rsidR="00483790" w:rsidRDefault="00483790"/>
    <w:p w:rsidR="00483790" w:rsidRDefault="00483790"/>
    <w:p w:rsidR="00483790" w:rsidRDefault="00EC41AC">
      <w:pPr>
        <w:pStyle w:val="Heading2"/>
        <w:rPr>
          <w:rFonts w:cs="Arial"/>
          <w:sz w:val="20"/>
          <w:szCs w:val="20"/>
        </w:rPr>
      </w:pPr>
      <w:r>
        <w:t>Схемы и изображения.</w:t>
      </w:r>
    </w:p>
    <w:p w:rsidR="00483790" w:rsidRDefault="00483790">
      <w:pPr>
        <w:rPr>
          <w:rFonts w:ascii="Arial" w:hAnsi="Arial" w:cs="Arial"/>
          <w:sz w:val="20"/>
          <w:szCs w:val="20"/>
        </w:rPr>
      </w:pPr>
    </w:p>
    <w:p w:rsidR="00483790" w:rsidRDefault="00EC41AC">
      <w:r>
        <w:rPr>
          <w:rFonts w:ascii="Arial" w:hAnsi="Arial" w:cs="Arial"/>
          <w:sz w:val="20"/>
          <w:szCs w:val="20"/>
        </w:rPr>
        <w:tab/>
        <w:t>Пример подключения.</w:t>
      </w:r>
    </w:p>
    <w:p w:rsidR="00EC41AC" w:rsidRDefault="009A709D">
      <w:pPr>
        <w:rPr>
          <w:rFonts w:ascii="Arial" w:hAnsi="Arial" w:cs="Arial"/>
          <w:sz w:val="20"/>
          <w:szCs w:val="20"/>
        </w:rPr>
        <w:sectPr w:rsidR="00EC41AC">
          <w:type w:val="continuous"/>
          <w:pgSz w:w="11906" w:h="16838"/>
          <w:pgMar w:top="850" w:right="850" w:bottom="850" w:left="1134" w:header="720" w:footer="720" w:gutter="0"/>
          <w:cols w:space="720"/>
          <w:docGrid w:linePitch="360"/>
        </w:sectPr>
      </w:pPr>
      <w:r w:rsidRPr="009A709D">
        <w:rPr>
          <w:noProof/>
        </w:rPr>
        <w:lastRenderedPageBreak/>
        <w:drawing>
          <wp:inline distT="0" distB="0" distL="0" distR="0" wp14:anchorId="099648E4" wp14:editId="6576FE0F">
            <wp:extent cx="6388924" cy="740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147" cy="74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45" w:rsidRDefault="00770045"/>
    <w:sectPr w:rsidR="00770045">
      <w:type w:val="continuous"/>
      <w:pgSz w:w="11906" w:h="16838"/>
      <w:pgMar w:top="850" w:right="850" w:bottom="850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hail Golik" w:date="2017-02-22T18:04:00Z" w:initials="MG">
    <w:p w:rsidR="00644C54" w:rsidRDefault="00644C54">
      <w:pPr>
        <w:pStyle w:val="CommentText"/>
      </w:pPr>
      <w:r>
        <w:rPr>
          <w:rStyle w:val="CommentReference"/>
        </w:rPr>
        <w:annotationRef/>
      </w:r>
      <w:r>
        <w:t>Совсем идентичны?</w:t>
      </w:r>
    </w:p>
  </w:comment>
  <w:comment w:id="2" w:author="Mihail Golik" w:date="2017-02-22T18:59:00Z" w:initials="MG">
    <w:p w:rsidR="006F1A9F" w:rsidRPr="006F1A9F" w:rsidRDefault="006F1A9F">
      <w:pPr>
        <w:pStyle w:val="CommentText"/>
      </w:pPr>
      <w:r>
        <w:rPr>
          <w:rStyle w:val="CommentReference"/>
        </w:rPr>
        <w:annotationRef/>
      </w:r>
      <w:r>
        <w:t xml:space="preserve">Тут </w:t>
      </w:r>
      <w:proofErr w:type="gramStart"/>
      <w:r>
        <w:t>д.б</w:t>
      </w:r>
      <w:proofErr w:type="gramEnd"/>
      <w:r>
        <w:t xml:space="preserve">. имя доп. </w:t>
      </w:r>
      <w:r>
        <w:rPr>
          <w:lang w:val="en-US"/>
        </w:rPr>
        <w:t>IP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CC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/>
        <w:sz w:val="20"/>
        <w:szCs w:val="20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color w:val="00000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color w:val="00000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color w:val="00000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5">
    <w:nsid w:val="56B5290E"/>
    <w:multiLevelType w:val="hybridMultilevel"/>
    <w:tmpl w:val="6BF2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AC"/>
    <w:rsid w:val="00022381"/>
    <w:rsid w:val="00044719"/>
    <w:rsid w:val="002375C9"/>
    <w:rsid w:val="002627C9"/>
    <w:rsid w:val="00395CF8"/>
    <w:rsid w:val="003F3654"/>
    <w:rsid w:val="004617AC"/>
    <w:rsid w:val="00483790"/>
    <w:rsid w:val="004C1519"/>
    <w:rsid w:val="005F6C38"/>
    <w:rsid w:val="006115D2"/>
    <w:rsid w:val="00644C54"/>
    <w:rsid w:val="0067646A"/>
    <w:rsid w:val="006F1A9F"/>
    <w:rsid w:val="00770045"/>
    <w:rsid w:val="007769FF"/>
    <w:rsid w:val="007B0BC6"/>
    <w:rsid w:val="008D2616"/>
    <w:rsid w:val="008D71FD"/>
    <w:rsid w:val="009A709D"/>
    <w:rsid w:val="009A7EB8"/>
    <w:rsid w:val="00A1464E"/>
    <w:rsid w:val="00A75BBC"/>
    <w:rsid w:val="00B960C1"/>
    <w:rsid w:val="00CB6622"/>
    <w:rsid w:val="00D34735"/>
    <w:rsid w:val="00D60F25"/>
    <w:rsid w:val="00EC257F"/>
    <w:rsid w:val="00EC41AC"/>
    <w:rsid w:val="00EE700B"/>
    <w:rsid w:val="00F4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b/>
      <w:bCs/>
      <w:iCs/>
      <w:sz w:val="24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StarSymbol"/>
      <w:color w:val="000000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color w:val="000000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a0">
    <w:name w:val="Цитата"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Verdana" w:hAnsi="Arial" w:cs="Tahoma"/>
      <w:sz w:val="28"/>
      <w:szCs w:val="28"/>
    </w:rPr>
  </w:style>
  <w:style w:type="paragraph" w:customStyle="1" w:styleId="a1">
    <w:name w:val="Название"/>
    <w:basedOn w:val="Normal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a2">
    <w:name w:val="Указатель"/>
    <w:basedOn w:val="Normal"/>
    <w:pPr>
      <w:suppressLineNumbers/>
    </w:pPr>
    <w:rPr>
      <w:rFonts w:ascii="Arial" w:hAnsi="Arial" w:cs="Tahoma"/>
    </w:rPr>
  </w:style>
  <w:style w:type="paragraph" w:customStyle="1" w:styleId="WW-1111111">
    <w:name w:val="WW-Текст в заданном формате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1111111111111">
    <w:name w:val="WW-Текст в заданном формате111111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a3">
    <w:name w:val="Содержимое таблицы"/>
    <w:basedOn w:val="BodyText"/>
    <w:pPr>
      <w:suppressLineNumbers/>
    </w:pPr>
  </w:style>
  <w:style w:type="paragraph" w:customStyle="1" w:styleId="a4">
    <w:name w:val="Заголовок таблицы"/>
    <w:basedOn w:val="a3"/>
    <w:pPr>
      <w:jc w:val="center"/>
    </w:pPr>
    <w:rPr>
      <w:b/>
      <w:bCs/>
      <w:i/>
      <w:iCs/>
    </w:rPr>
  </w:style>
  <w:style w:type="paragraph" w:customStyle="1" w:styleId="a5">
    <w:name w:val="Текст в заданном формате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WW-111111">
    <w:name w:val="WW-Содержимое таблицы111111"/>
    <w:basedOn w:val="BodyText"/>
    <w:pPr>
      <w:suppressLineNumbers/>
    </w:pPr>
  </w:style>
  <w:style w:type="paragraph" w:customStyle="1" w:styleId="WW-111111111111">
    <w:name w:val="WW-Текст в заданном формате11111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a6">
    <w:name w:val="Цитата"/>
    <w:basedOn w:val="Normal"/>
    <w:pPr>
      <w:spacing w:after="283"/>
      <w:ind w:left="567" w:right="567"/>
    </w:pPr>
  </w:style>
  <w:style w:type="paragraph" w:customStyle="1" w:styleId="a7">
    <w:name w:val="Заглавие"/>
    <w:basedOn w:val="a"/>
    <w:next w:val="BodyText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WW-1111">
    <w:name w:val="WW-Содержимое таблицы1111"/>
    <w:basedOn w:val="BodyText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961"/>
        <w:tab w:val="right" w:pos="9922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Normal"/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WW-1111111111111111">
    <w:name w:val="WW-Содержимое таблицы1111111111111111"/>
    <w:basedOn w:val="BodyText"/>
    <w:pPr>
      <w:suppressLineNumbers/>
    </w:pPr>
  </w:style>
  <w:style w:type="paragraph" w:customStyle="1" w:styleId="WW-11111111">
    <w:name w:val="WW-Содержимое таблицы11111111"/>
    <w:basedOn w:val="BodyText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Signature">
    <w:name w:val="Signature"/>
    <w:basedOn w:val="Normal"/>
    <w:pPr>
      <w:suppressLineNumbers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angingIndent">
    <w:name w:val="Hanging Indent"/>
    <w:basedOn w:val="BodyText"/>
    <w:pPr>
      <w:tabs>
        <w:tab w:val="left" w:pos="0"/>
      </w:tabs>
      <w:ind w:left="567" w:hanging="283"/>
    </w:pPr>
  </w:style>
  <w:style w:type="paragraph" w:customStyle="1" w:styleId="ListIndent">
    <w:name w:val="List Indent"/>
    <w:basedOn w:val="BodyText"/>
    <w:pPr>
      <w:tabs>
        <w:tab w:val="left" w:pos="0"/>
      </w:tabs>
      <w:ind w:left="2835" w:hanging="2551"/>
    </w:pPr>
  </w:style>
  <w:style w:type="paragraph" w:styleId="CommentText">
    <w:name w:val="annotation text"/>
    <w:basedOn w:val="BodyText"/>
    <w:link w:val="CommentTextChar"/>
    <w:pPr>
      <w:ind w:left="2268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9D"/>
    <w:rPr>
      <w:rFonts w:ascii="Tahoma" w:eastAsia="DejaVu Sans" w:hAnsi="Tahoma" w:cs="Tahoma"/>
      <w:kern w:val="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4C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54"/>
    <w:pPr>
      <w:spacing w:after="0"/>
      <w:ind w:left="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4C54"/>
    <w:rPr>
      <w:rFonts w:ascii="Liberation Serif" w:eastAsia="DejaVu Sans" w:hAnsi="Liberation Serif"/>
      <w:kern w:val="1"/>
      <w:sz w:val="24"/>
      <w:szCs w:val="24"/>
    </w:rPr>
  </w:style>
  <w:style w:type="character" w:customStyle="1" w:styleId="CommentTextChar">
    <w:name w:val="Comment Text Char"/>
    <w:basedOn w:val="BodyTextChar"/>
    <w:link w:val="CommentText"/>
    <w:rsid w:val="00644C54"/>
    <w:rPr>
      <w:rFonts w:ascii="Liberation Serif" w:eastAsia="DejaVu Sans" w:hAnsi="Liberation Serif"/>
      <w:kern w:val="1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54"/>
    <w:rPr>
      <w:rFonts w:ascii="Liberation Serif" w:eastAsia="DejaVu Sans" w:hAnsi="Liberation Serif"/>
      <w:b/>
      <w:bCs/>
      <w:kern w:val="1"/>
      <w:sz w:val="24"/>
      <w:szCs w:val="24"/>
    </w:rPr>
  </w:style>
  <w:style w:type="table" w:styleId="TableGrid">
    <w:name w:val="Table Grid"/>
    <w:basedOn w:val="TableNormal"/>
    <w:uiPriority w:val="59"/>
    <w:rsid w:val="008D2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D261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D26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8D26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b/>
      <w:bCs/>
      <w:iCs/>
      <w:sz w:val="24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sz w:val="20"/>
      <w:szCs w:val="2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StarSymbol"/>
      <w:color w:val="000000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OpenSymbol" w:hAnsi="Open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OpenSymbol" w:hAnsi="OpenSymbol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color w:val="000000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a0">
    <w:name w:val="Цитата"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Verdana" w:hAnsi="Arial" w:cs="Tahoma"/>
      <w:sz w:val="28"/>
      <w:szCs w:val="28"/>
    </w:rPr>
  </w:style>
  <w:style w:type="paragraph" w:customStyle="1" w:styleId="a1">
    <w:name w:val="Название"/>
    <w:basedOn w:val="Normal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a2">
    <w:name w:val="Указатель"/>
    <w:basedOn w:val="Normal"/>
    <w:pPr>
      <w:suppressLineNumbers/>
    </w:pPr>
    <w:rPr>
      <w:rFonts w:ascii="Arial" w:hAnsi="Arial" w:cs="Tahoma"/>
    </w:rPr>
  </w:style>
  <w:style w:type="paragraph" w:customStyle="1" w:styleId="WW-1111111">
    <w:name w:val="WW-Текст в заданном формате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1111111111111">
    <w:name w:val="WW-Текст в заданном формате111111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a3">
    <w:name w:val="Содержимое таблицы"/>
    <w:basedOn w:val="BodyText"/>
    <w:pPr>
      <w:suppressLineNumbers/>
    </w:pPr>
  </w:style>
  <w:style w:type="paragraph" w:customStyle="1" w:styleId="a4">
    <w:name w:val="Заголовок таблицы"/>
    <w:basedOn w:val="a3"/>
    <w:pPr>
      <w:jc w:val="center"/>
    </w:pPr>
    <w:rPr>
      <w:b/>
      <w:bCs/>
      <w:i/>
      <w:iCs/>
    </w:rPr>
  </w:style>
  <w:style w:type="paragraph" w:customStyle="1" w:styleId="a5">
    <w:name w:val="Текст в заданном формате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WW-111111">
    <w:name w:val="WW-Содержимое таблицы111111"/>
    <w:basedOn w:val="BodyText"/>
    <w:pPr>
      <w:suppressLineNumbers/>
    </w:pPr>
  </w:style>
  <w:style w:type="paragraph" w:customStyle="1" w:styleId="WW-111111111111">
    <w:name w:val="WW-Текст в заданном формате111111111111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a6">
    <w:name w:val="Цитата"/>
    <w:basedOn w:val="Normal"/>
    <w:pPr>
      <w:spacing w:after="283"/>
      <w:ind w:left="567" w:right="567"/>
    </w:pPr>
  </w:style>
  <w:style w:type="paragraph" w:customStyle="1" w:styleId="a7">
    <w:name w:val="Заглавие"/>
    <w:basedOn w:val="a"/>
    <w:next w:val="BodyText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WW-1111">
    <w:name w:val="WW-Содержимое таблицы1111"/>
    <w:basedOn w:val="BodyText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Salutation">
    <w:name w:val="Salutation"/>
    <w:basedOn w:val="Normal"/>
    <w:pPr>
      <w:suppressLineNumbers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961"/>
        <w:tab w:val="right" w:pos="9922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Normal"/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WW-1111111111111111">
    <w:name w:val="WW-Содержимое таблицы1111111111111111"/>
    <w:basedOn w:val="BodyText"/>
    <w:pPr>
      <w:suppressLineNumbers/>
    </w:pPr>
  </w:style>
  <w:style w:type="paragraph" w:customStyle="1" w:styleId="WW-11111111">
    <w:name w:val="WW-Содержимое таблицы11111111"/>
    <w:basedOn w:val="BodyText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  <w:style w:type="paragraph" w:styleId="EnvelopeReturn">
    <w:name w:val="envelope return"/>
    <w:basedOn w:val="Normal"/>
    <w:pPr>
      <w:suppressLineNumbers/>
      <w:spacing w:after="60"/>
    </w:pPr>
  </w:style>
  <w:style w:type="paragraph" w:styleId="Signature">
    <w:name w:val="Signature"/>
    <w:basedOn w:val="Normal"/>
    <w:pPr>
      <w:suppressLineNumbers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HangingIndent">
    <w:name w:val="Hanging Indent"/>
    <w:basedOn w:val="BodyText"/>
    <w:pPr>
      <w:tabs>
        <w:tab w:val="left" w:pos="0"/>
      </w:tabs>
      <w:ind w:left="567" w:hanging="283"/>
    </w:pPr>
  </w:style>
  <w:style w:type="paragraph" w:customStyle="1" w:styleId="ListIndent">
    <w:name w:val="List Indent"/>
    <w:basedOn w:val="BodyText"/>
    <w:pPr>
      <w:tabs>
        <w:tab w:val="left" w:pos="0"/>
      </w:tabs>
      <w:ind w:left="2835" w:hanging="2551"/>
    </w:pPr>
  </w:style>
  <w:style w:type="paragraph" w:styleId="CommentText">
    <w:name w:val="annotation text"/>
    <w:basedOn w:val="BodyText"/>
    <w:link w:val="CommentTextChar"/>
    <w:pPr>
      <w:ind w:left="2268"/>
    </w:pPr>
  </w:style>
  <w:style w:type="paragraph" w:styleId="BodyTextIndent">
    <w:name w:val="Body Text Indent"/>
    <w:basedOn w:val="BodyText"/>
    <w:pPr>
      <w:ind w:left="283"/>
    </w:p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9D"/>
    <w:rPr>
      <w:rFonts w:ascii="Tahoma" w:eastAsia="DejaVu Sans" w:hAnsi="Tahoma" w:cs="Tahoma"/>
      <w:kern w:val="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4C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54"/>
    <w:pPr>
      <w:spacing w:after="0"/>
      <w:ind w:left="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44C54"/>
    <w:rPr>
      <w:rFonts w:ascii="Liberation Serif" w:eastAsia="DejaVu Sans" w:hAnsi="Liberation Serif"/>
      <w:kern w:val="1"/>
      <w:sz w:val="24"/>
      <w:szCs w:val="24"/>
    </w:rPr>
  </w:style>
  <w:style w:type="character" w:customStyle="1" w:styleId="CommentTextChar">
    <w:name w:val="Comment Text Char"/>
    <w:basedOn w:val="BodyTextChar"/>
    <w:link w:val="CommentText"/>
    <w:rsid w:val="00644C54"/>
    <w:rPr>
      <w:rFonts w:ascii="Liberation Serif" w:eastAsia="DejaVu Sans" w:hAnsi="Liberation Serif"/>
      <w:kern w:val="1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54"/>
    <w:rPr>
      <w:rFonts w:ascii="Liberation Serif" w:eastAsia="DejaVu Sans" w:hAnsi="Liberation Serif"/>
      <w:b/>
      <w:bCs/>
      <w:kern w:val="1"/>
      <w:sz w:val="24"/>
      <w:szCs w:val="24"/>
    </w:rPr>
  </w:style>
  <w:style w:type="table" w:styleId="TableGrid">
    <w:name w:val="Table Grid"/>
    <w:basedOn w:val="TableNormal"/>
    <w:uiPriority w:val="59"/>
    <w:rsid w:val="008D2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D261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D26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8D26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mailto:Victor.Fedotov@pepsic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D8B73-A36C-4558-9C90-27FBE39A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>Pepsico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>Технические условия по проекту XXX</dc:subject>
  <dc:creator>Ushakov, Kirill - contractor {PI}</dc:creator>
  <dc:description>Технические условия на интеграцию системы «SOLVO.WMS» в сеть Заказчика.</dc:description>
  <cp:lastModifiedBy>Ushakov, Kirill - contractor {PI}</cp:lastModifiedBy>
  <cp:revision>3</cp:revision>
  <cp:lastPrinted>2008-09-18T14:27:00Z</cp:lastPrinted>
  <dcterms:created xsi:type="dcterms:W3CDTF">2017-02-27T12:54:00Z</dcterms:created>
  <dcterms:modified xsi:type="dcterms:W3CDTF">2017-02-27T13:05:00Z</dcterms:modified>
</cp:coreProperties>
</file>